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word/glossary/document.xml" ContentType="application/vnd.openxmlformats-officedocument.wordprocessingml.document.glossary+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264C70" w:rsidRDefault="00E066DD" w14:paraId="694BBB4F" w14:textId="77777777">
      <w:pPr>
        <w:pStyle w:val="1"/>
      </w:pPr>
      <w:r>
        <w:t>About</w:t>
      </w:r>
    </w:p>
    <w:p w:rsidR="00264C70" w:rsidRDefault="00E066DD" w14:paraId="195DBAE4" w14:textId="77777777">
      <w:pPr>
        <w:pBdr>
          <w:top w:val="nil"/>
          <w:left w:val="nil"/>
          <w:bottom w:val="nil"/>
          <w:right w:val="nil"/>
          <w:between w:val="nil"/>
        </w:pBdr>
        <w:spacing w:after="60" w:line="288" w:lineRule="auto"/>
        <w:jc w:val="both"/>
        <w:rPr>
          <w:rFonts w:ascii="Calibri" w:hAnsi="Calibri" w:eastAsia="Calibri" w:cs="Calibri"/>
          <w:i/>
          <w:color w:val="808080"/>
          <w:sz w:val="22"/>
          <w:szCs w:val="22"/>
        </w:rPr>
      </w:pPr>
      <w:r>
        <w:rPr>
          <w:rFonts w:ascii="Calibri" w:hAnsi="Calibri" w:eastAsia="Calibri" w:cs="Calibri"/>
          <w:i/>
          <w:color w:val="7F7F7F"/>
          <w:sz w:val="22"/>
          <w:szCs w:val="22"/>
        </w:rPr>
        <w:t>Provide general information regarding the described model.</w:t>
      </w:r>
    </w:p>
    <w:tbl>
      <w:tblPr>
        <w:tblStyle w:val="af4"/>
        <w:tblW w:w="90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503"/>
        <w:gridCol w:w="5593"/>
      </w:tblGrid>
      <w:tr w:rsidR="00264C70" w:rsidTr="65C4C694" w14:paraId="2431834F" w14:textId="77777777">
        <w:tc>
          <w:tcPr>
            <w:tcW w:w="3503" w:type="dxa"/>
            <w:shd w:val="clear" w:color="auto" w:fill="E7E6E6" w:themeFill="background2"/>
            <w:tcMar/>
          </w:tcPr>
          <w:p w:rsidR="00264C70" w:rsidRDefault="00E066DD" w14:paraId="3BD7739A"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Model name</w:t>
            </w:r>
          </w:p>
        </w:tc>
        <w:tc>
          <w:tcPr>
            <w:tcW w:w="5593" w:type="dxa"/>
            <w:tcMar/>
          </w:tcPr>
          <w:p w:rsidR="00264C70" w:rsidRDefault="00E066DD" w14:paraId="537AAC51" w14:textId="0059248E">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sidRPr="65C4C694" w:rsidR="00E066DD">
              <w:rPr>
                <w:rFonts w:ascii="Calibri" w:hAnsi="Calibri" w:eastAsia="Calibri" w:cs="Calibri"/>
                <w:color w:val="000000" w:themeColor="text1" w:themeTint="FF" w:themeShade="FF"/>
                <w:sz w:val="22"/>
                <w:szCs w:val="22"/>
              </w:rPr>
              <w:t xml:space="preserve">Grid-forming </w:t>
            </w:r>
            <w:r w:rsidRPr="65C4C694" w:rsidR="545E0D7B">
              <w:rPr>
                <w:rFonts w:ascii="Calibri" w:hAnsi="Calibri" w:eastAsia="Calibri" w:cs="Calibri"/>
                <w:color w:val="000000" w:themeColor="text1" w:themeTint="FF" w:themeShade="FF"/>
                <w:sz w:val="22"/>
                <w:szCs w:val="22"/>
              </w:rPr>
              <w:t>inverter</w:t>
            </w:r>
          </w:p>
        </w:tc>
      </w:tr>
      <w:tr w:rsidR="00264C70" w:rsidTr="65C4C694" w14:paraId="0EDFB51A" w14:textId="77777777">
        <w:tc>
          <w:tcPr>
            <w:tcW w:w="3503" w:type="dxa"/>
            <w:shd w:val="clear" w:color="auto" w:fill="E7E6E6" w:themeFill="background2"/>
            <w:tcMar/>
          </w:tcPr>
          <w:p w:rsidR="00264C70" w:rsidRDefault="00E066DD" w14:paraId="1A87260C"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Author / organization</w:t>
            </w:r>
          </w:p>
        </w:tc>
        <w:tc>
          <w:tcPr>
            <w:tcW w:w="5593" w:type="dxa"/>
            <w:tcMar/>
          </w:tcPr>
          <w:p w:rsidR="00264C70" w:rsidRDefault="00E066DD" w14:paraId="4DCB649D"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Calibri" w:hAnsi="Calibri" w:eastAsia="Calibri" w:cs="Calibri"/>
                <w:color w:val="000000"/>
                <w:sz w:val="22"/>
                <w:szCs w:val="22"/>
              </w:rPr>
              <w:t>Alexandros Paspatis / ICCS</w:t>
            </w:r>
          </w:p>
        </w:tc>
      </w:tr>
      <w:tr w:rsidR="00264C70" w:rsidTr="65C4C694" w14:paraId="045FB496" w14:textId="77777777">
        <w:tc>
          <w:tcPr>
            <w:tcW w:w="3503" w:type="dxa"/>
            <w:shd w:val="clear" w:color="auto" w:fill="E7E6E6" w:themeFill="background2"/>
            <w:tcMar/>
          </w:tcPr>
          <w:p w:rsidR="00264C70" w:rsidRDefault="00E066DD" w14:paraId="373366A9"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Short description</w:t>
            </w:r>
          </w:p>
        </w:tc>
        <w:tc>
          <w:tcPr>
            <w:tcW w:w="5593" w:type="dxa"/>
            <w:tcMar/>
          </w:tcPr>
          <w:p w:rsidR="00264C70" w:rsidRDefault="00E066DD" w14:paraId="49F62E6C" w14:textId="0659D7FE">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sidRPr="65C4C694" w:rsidR="00E066DD">
              <w:rPr>
                <w:rFonts w:ascii="Calibri" w:hAnsi="Calibri" w:eastAsia="Calibri" w:cs="Calibri"/>
                <w:color w:val="000000" w:themeColor="text1" w:themeTint="FF" w:themeShade="FF"/>
                <w:sz w:val="22"/>
                <w:szCs w:val="22"/>
              </w:rPr>
              <w:t>A grid-forming three-phase</w:t>
            </w:r>
            <w:sdt>
              <w:sdtPr>
                <w:id w:val="749595026"/>
                <w:tag w:val="goog_rdk_0"/>
                <w:placeholder>
                  <w:docPart w:val="DefaultPlaceholder_1081868574"/>
                </w:placeholder>
              </w:sdtPr>
              <w:sdtContent>
                <w:r w:rsidR="00E066DD">
                  <w:rPr/>
                  <w:t xml:space="preserve"> </w:t>
                </w:r>
              </w:sdtContent>
            </w:sdt>
            <w:r w:rsidRPr="65C4C694" w:rsidR="00E066DD">
              <w:rPr>
                <w:rFonts w:ascii="Calibri" w:hAnsi="Calibri" w:eastAsia="Calibri" w:cs="Calibri"/>
                <w:color w:val="000000" w:themeColor="text1" w:themeTint="FF" w:themeShade="FF"/>
                <w:sz w:val="22"/>
                <w:szCs w:val="22"/>
              </w:rPr>
              <w:t>inverter, which is capable to form the voltage of an islanded microgrid. The inverter</w:t>
            </w:r>
            <w:r w:rsidRPr="65C4C694" w:rsidR="5293A24C">
              <w:rPr>
                <w:rFonts w:ascii="Calibri" w:hAnsi="Calibri" w:eastAsia="Calibri" w:cs="Calibri"/>
                <w:color w:val="000000" w:themeColor="text1" w:themeTint="FF" w:themeShade="FF"/>
                <w:sz w:val="22"/>
                <w:szCs w:val="22"/>
              </w:rPr>
              <w:t>’s</w:t>
            </w:r>
            <w:r w:rsidRPr="65C4C694" w:rsidR="00E066DD">
              <w:rPr>
                <w:rFonts w:ascii="Calibri" w:hAnsi="Calibri" w:eastAsia="Calibri" w:cs="Calibri"/>
                <w:color w:val="000000" w:themeColor="text1" w:themeTint="FF" w:themeShade="FF"/>
                <w:sz w:val="22"/>
                <w:szCs w:val="22"/>
              </w:rPr>
              <w:t xml:space="preserve"> real and reactive power injection</w:t>
            </w:r>
            <w:r w:rsidRPr="65C4C694" w:rsidR="6FCD6695">
              <w:rPr>
                <w:rFonts w:ascii="Calibri" w:hAnsi="Calibri" w:eastAsia="Calibri" w:cs="Calibri"/>
                <w:color w:val="000000" w:themeColor="text1" w:themeTint="FF" w:themeShade="FF"/>
                <w:sz w:val="22"/>
                <w:szCs w:val="22"/>
              </w:rPr>
              <w:t xml:space="preserve"> is regulated</w:t>
            </w:r>
            <w:r w:rsidRPr="65C4C694" w:rsidR="00E066DD">
              <w:rPr>
                <w:rFonts w:ascii="Calibri" w:hAnsi="Calibri" w:eastAsia="Calibri" w:cs="Calibri"/>
                <w:color w:val="000000" w:themeColor="text1" w:themeTint="FF" w:themeShade="FF"/>
                <w:sz w:val="22"/>
                <w:szCs w:val="22"/>
              </w:rPr>
              <w:t xml:space="preserve"> according to the voltage and frequency, through the appropriate droop control mechanism, while it also achieves a smooth </w:t>
            </w:r>
            <w:r w:rsidRPr="65C4C694" w:rsidR="00E066DD">
              <w:rPr>
                <w:rFonts w:ascii="Calibri" w:hAnsi="Calibri" w:eastAsia="Calibri" w:cs="Calibri"/>
                <w:color w:val="000000" w:themeColor="text1" w:themeTint="FF" w:themeShade="FF"/>
                <w:sz w:val="22"/>
                <w:szCs w:val="22"/>
              </w:rPr>
              <w:t>grid synchronization.</w:t>
            </w:r>
          </w:p>
        </w:tc>
      </w:tr>
      <w:tr w:rsidR="00264C70" w:rsidTr="65C4C694" w14:paraId="4C3FF295" w14:textId="77777777">
        <w:tc>
          <w:tcPr>
            <w:tcW w:w="3503" w:type="dxa"/>
            <w:shd w:val="clear" w:color="auto" w:fill="E7E6E6" w:themeFill="background2"/>
            <w:tcMar/>
          </w:tcPr>
          <w:p w:rsidR="00264C70" w:rsidRDefault="00E066DD" w14:paraId="669F9FAE"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Present use / development status</w:t>
            </w:r>
          </w:p>
        </w:tc>
        <w:tc>
          <w:tcPr>
            <w:tcW w:w="5593" w:type="dxa"/>
            <w:tcMar/>
          </w:tcPr>
          <w:p w:rsidR="00264C70" w:rsidRDefault="00E066DD" w14:paraId="14BDB11A" w14:textId="38E7DBE6">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sidRPr="65C4C694" w:rsidR="00E066DD">
              <w:rPr>
                <w:rFonts w:ascii="Calibri" w:hAnsi="Calibri" w:eastAsia="Calibri" w:cs="Calibri"/>
                <w:color w:val="000000" w:themeColor="text1" w:themeTint="FF" w:themeShade="FF"/>
                <w:sz w:val="22"/>
                <w:szCs w:val="22"/>
              </w:rPr>
              <w:t xml:space="preserve">The </w:t>
            </w:r>
            <w:r w:rsidRPr="65C4C694" w:rsidR="312A6E99">
              <w:rPr>
                <w:rFonts w:ascii="Calibri" w:hAnsi="Calibri" w:eastAsia="Calibri" w:cs="Calibri"/>
                <w:color w:val="000000" w:themeColor="text1" w:themeTint="FF" w:themeShade="FF"/>
                <w:sz w:val="22"/>
                <w:szCs w:val="22"/>
              </w:rPr>
              <w:t>grid-forming inverter</w:t>
            </w:r>
            <w:r w:rsidRPr="65C4C694" w:rsidR="00E066DD">
              <w:rPr>
                <w:rFonts w:ascii="Calibri" w:hAnsi="Calibri" w:eastAsia="Calibri" w:cs="Calibri"/>
                <w:color w:val="000000" w:themeColor="text1" w:themeTint="FF" w:themeShade="FF"/>
                <w:sz w:val="22"/>
                <w:szCs w:val="22"/>
              </w:rPr>
              <w:t xml:space="preserve"> was developed for the purposes of the ERIGRID 2.0 H2020 project, based on existing literature.</w:t>
            </w:r>
          </w:p>
        </w:tc>
      </w:tr>
    </w:tbl>
    <w:p w:rsidR="00264C70" w:rsidRDefault="00E066DD" w14:paraId="4C4A2A8D" w14:textId="77777777">
      <w:pPr>
        <w:pStyle w:val="1"/>
      </w:pPr>
      <w:r>
        <w:t>Classification</w:t>
      </w:r>
    </w:p>
    <w:p w:rsidR="00264C70" w:rsidRDefault="00E066DD" w14:paraId="544F36B1" w14:textId="77777777">
      <w:pPr>
        <w:pBdr>
          <w:top w:val="nil"/>
          <w:left w:val="nil"/>
          <w:bottom w:val="nil"/>
          <w:right w:val="nil"/>
          <w:between w:val="nil"/>
        </w:pBdr>
        <w:spacing w:after="60" w:line="288" w:lineRule="auto"/>
        <w:jc w:val="both"/>
        <w:rPr>
          <w:rFonts w:ascii="Calibri" w:hAnsi="Calibri" w:eastAsia="Calibri" w:cs="Calibri"/>
          <w:i/>
          <w:color w:val="7F7F7F"/>
          <w:sz w:val="22"/>
          <w:szCs w:val="22"/>
        </w:rPr>
      </w:pPr>
      <w:r>
        <w:rPr>
          <w:rFonts w:ascii="Calibri" w:hAnsi="Calibri" w:eastAsia="Calibri" w:cs="Calibri"/>
          <w:i/>
          <w:color w:val="7F7F7F"/>
          <w:sz w:val="22"/>
          <w:szCs w:val="22"/>
        </w:rPr>
        <w:t>Describe the context of the model regarding application (modelling domain, intended use) and technical details (modelling approach, model dynamics, model of computation, functional representation).</w:t>
      </w:r>
    </w:p>
    <w:tbl>
      <w:tblPr>
        <w:tblStyle w:val="af5"/>
        <w:tblW w:w="90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505"/>
        <w:gridCol w:w="5591"/>
      </w:tblGrid>
      <w:tr w:rsidR="00264C70" w:rsidTr="65C4C694" w14:paraId="649931AD" w14:textId="77777777">
        <w:tc>
          <w:tcPr>
            <w:tcW w:w="3505" w:type="dxa"/>
            <w:shd w:val="clear" w:color="auto" w:fill="E7E6E6" w:themeFill="background2"/>
            <w:tcMar/>
          </w:tcPr>
          <w:p w:rsidR="00264C70" w:rsidRDefault="00E066DD" w14:paraId="7DF20B79"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Domain</w:t>
            </w:r>
          </w:p>
        </w:tc>
        <w:tc>
          <w:tcPr>
            <w:tcW w:w="5591" w:type="dxa"/>
            <w:tcMar/>
          </w:tcPr>
          <w:p w:rsidR="00264C70" w:rsidRDefault="00E066DD" w14:paraId="49AF25BB"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MS Gothic" w:hAnsi="MS Gothic" w:eastAsia="MS Gothic" w:cs="MS Gothic"/>
                <w:color w:val="000000"/>
                <w:sz w:val="22"/>
                <w:szCs w:val="22"/>
              </w:rPr>
              <w:t>☐</w:t>
            </w:r>
            <w:r>
              <w:rPr>
                <w:rFonts w:ascii="Calibri" w:hAnsi="Calibri" w:eastAsia="Calibri" w:cs="Calibri"/>
                <w:color w:val="000000"/>
                <w:sz w:val="22"/>
                <w:szCs w:val="22"/>
              </w:rPr>
              <w:tab/>
            </w:r>
            <w:r>
              <w:rPr>
                <w:rFonts w:ascii="Calibri" w:hAnsi="Calibri" w:eastAsia="Calibri" w:cs="Calibri"/>
                <w:color w:val="000072"/>
                <w:sz w:val="22"/>
                <w:szCs w:val="22"/>
              </w:rPr>
              <w:t>electrical storage</w:t>
            </w:r>
          </w:p>
          <w:p w:rsidR="00264C70" w:rsidRDefault="00E066DD" w14:paraId="5F474BAD"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MS Gothic" w:hAnsi="MS Gothic" w:eastAsia="MS Gothic" w:cs="MS Gothic"/>
                <w:color w:val="000000"/>
                <w:sz w:val="22"/>
                <w:szCs w:val="22"/>
              </w:rPr>
              <w:t>☐</w:t>
            </w:r>
            <w:r>
              <w:rPr>
                <w:rFonts w:ascii="Calibri" w:hAnsi="Calibri" w:eastAsia="Calibri" w:cs="Calibri"/>
                <w:color w:val="000000"/>
                <w:sz w:val="22"/>
                <w:szCs w:val="22"/>
              </w:rPr>
              <w:tab/>
            </w:r>
            <w:r>
              <w:rPr>
                <w:rFonts w:ascii="Calibri" w:hAnsi="Calibri" w:eastAsia="Calibri" w:cs="Calibri"/>
                <w:color w:val="000072"/>
                <w:sz w:val="22"/>
                <w:szCs w:val="22"/>
              </w:rPr>
              <w:t>thermal storage</w:t>
            </w:r>
          </w:p>
          <w:p w:rsidR="00264C70" w:rsidRDefault="00E066DD" w14:paraId="4D2F1665" w14:textId="77777777">
            <w:pPr>
              <w:pBdr>
                <w:top w:val="nil"/>
                <w:left w:val="nil"/>
                <w:bottom w:val="nil"/>
                <w:right w:val="nil"/>
                <w:between w:val="nil"/>
              </w:pBdr>
              <w:spacing w:before="60" w:after="60" w:line="288" w:lineRule="auto"/>
              <w:jc w:val="both"/>
              <w:rPr>
                <w:rFonts w:ascii="Calibri" w:hAnsi="Calibri" w:eastAsia="Calibri" w:cs="Calibri"/>
                <w:color w:val="000072"/>
                <w:sz w:val="22"/>
                <w:szCs w:val="22"/>
              </w:rPr>
            </w:pPr>
            <w:r>
              <w:rPr>
                <w:rFonts w:ascii="MS Gothic" w:hAnsi="MS Gothic" w:eastAsia="MS Gothic" w:cs="MS Gothic"/>
                <w:color w:val="000000"/>
                <w:sz w:val="22"/>
                <w:szCs w:val="22"/>
              </w:rPr>
              <w:t>☐</w:t>
            </w:r>
            <w:r>
              <w:rPr>
                <w:rFonts w:ascii="Calibri" w:hAnsi="Calibri" w:eastAsia="Calibri" w:cs="Calibri"/>
                <w:color w:val="000000"/>
                <w:sz w:val="22"/>
                <w:szCs w:val="22"/>
              </w:rPr>
              <w:tab/>
            </w:r>
            <w:r>
              <w:rPr>
                <w:rFonts w:ascii="Calibri" w:hAnsi="Calibri" w:eastAsia="Calibri" w:cs="Calibri"/>
                <w:color w:val="000072"/>
                <w:sz w:val="22"/>
                <w:szCs w:val="22"/>
              </w:rPr>
              <w:t>energy</w:t>
            </w:r>
            <w:r>
              <w:rPr>
                <w:rFonts w:ascii="Calibri" w:hAnsi="Calibri" w:eastAsia="Calibri" w:cs="Calibri"/>
                <w:color w:val="000000"/>
                <w:sz w:val="22"/>
                <w:szCs w:val="22"/>
              </w:rPr>
              <w:t xml:space="preserve"> </w:t>
            </w:r>
            <w:r>
              <w:rPr>
                <w:rFonts w:ascii="Calibri" w:hAnsi="Calibri" w:eastAsia="Calibri" w:cs="Calibri"/>
                <w:color w:val="000072"/>
                <w:sz w:val="22"/>
                <w:szCs w:val="22"/>
              </w:rPr>
              <w:t>conversion device</w:t>
            </w:r>
          </w:p>
          <w:p w:rsidR="00264C70" w:rsidRDefault="00E066DD" w14:paraId="227B05C6"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MS Gothic" w:hAnsi="MS Gothic" w:eastAsia="MS Gothic" w:cs="MS Gothic"/>
                <w:color w:val="000000"/>
                <w:sz w:val="22"/>
                <w:szCs w:val="22"/>
              </w:rPr>
              <w:t>☒</w:t>
            </w:r>
            <w:r>
              <w:rPr>
                <w:rFonts w:ascii="Calibri" w:hAnsi="Calibri" w:eastAsia="Calibri" w:cs="Calibri"/>
                <w:color w:val="000000"/>
                <w:sz w:val="22"/>
                <w:szCs w:val="22"/>
              </w:rPr>
              <w:tab/>
            </w:r>
            <w:r>
              <w:rPr>
                <w:rFonts w:ascii="Calibri" w:hAnsi="Calibri" w:eastAsia="Calibri" w:cs="Calibri"/>
                <w:color w:val="000072"/>
                <w:sz w:val="22"/>
                <w:szCs w:val="22"/>
              </w:rPr>
              <w:t xml:space="preserve">other, please specify: DERs </w:t>
            </w:r>
          </w:p>
        </w:tc>
      </w:tr>
      <w:tr w:rsidR="00264C70" w:rsidTr="65C4C694" w14:paraId="78C5C113" w14:textId="77777777">
        <w:tc>
          <w:tcPr>
            <w:tcW w:w="3505" w:type="dxa"/>
            <w:shd w:val="clear" w:color="auto" w:fill="E7E6E6" w:themeFill="background2"/>
            <w:tcMar/>
          </w:tcPr>
          <w:p w:rsidR="00264C70" w:rsidRDefault="00E066DD" w14:paraId="6413B541"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Intended application</w:t>
            </w:r>
            <w:r>
              <w:rPr>
                <w:rFonts w:ascii="Calibri" w:hAnsi="Calibri" w:eastAsia="Calibri" w:cs="Calibri"/>
                <w:color w:val="000072"/>
                <w:sz w:val="22"/>
                <w:szCs w:val="22"/>
              </w:rPr>
              <w:br/>
            </w:r>
            <w:r>
              <w:rPr>
                <w:rFonts w:ascii="Calibri" w:hAnsi="Calibri" w:eastAsia="Calibri" w:cs="Calibri"/>
                <w:color w:val="000072"/>
                <w:sz w:val="22"/>
                <w:szCs w:val="22"/>
              </w:rPr>
              <w:t>(including scale and resolution)</w:t>
            </w:r>
          </w:p>
        </w:tc>
        <w:tc>
          <w:tcPr>
            <w:tcW w:w="5591" w:type="dxa"/>
            <w:tcMar/>
          </w:tcPr>
          <w:p w:rsidR="00264C70" w:rsidRDefault="00E066DD" w14:paraId="631D5EAB" w14:textId="113171C0">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Calibri" w:hAnsi="Calibri" w:eastAsia="Calibri" w:cs="Calibri"/>
                <w:color w:val="000000"/>
                <w:sz w:val="22"/>
                <w:szCs w:val="22"/>
              </w:rPr>
              <w:t xml:space="preserve">The intended application is the electrical benchmark network that is being developed in ERIGRID 2.0 </w:t>
            </w:r>
            <w:proofErr w:type="spellStart"/>
            <w:r>
              <w:rPr>
                <w:rFonts w:ascii="Calibri" w:hAnsi="Calibri" w:eastAsia="Calibri" w:cs="Calibri"/>
                <w:color w:val="000000"/>
                <w:sz w:val="22"/>
                <w:szCs w:val="22"/>
              </w:rPr>
              <w:t>porject</w:t>
            </w:r>
            <w:proofErr w:type="spellEnd"/>
            <w:r>
              <w:rPr>
                <w:rFonts w:ascii="Calibri" w:hAnsi="Calibri" w:eastAsia="Calibri" w:cs="Calibri"/>
                <w:color w:val="000000"/>
                <w:sz w:val="22"/>
                <w:szCs w:val="22"/>
              </w:rPr>
              <w:t xml:space="preserve">. This model will aim to represent </w:t>
            </w:r>
            <w:r>
              <w:rPr>
                <w:rFonts w:ascii="Calibri" w:hAnsi="Calibri" w:eastAsia="Calibri" w:cs="Calibri"/>
                <w:color w:val="000000"/>
                <w:sz w:val="22"/>
                <w:szCs w:val="22"/>
              </w:rPr>
              <w:t xml:space="preserve">inverters that follow a grid-forming control philosophy, while its resolution lies in the range of </w:t>
            </w:r>
            <w:proofErr w:type="spellStart"/>
            <w:r>
              <w:rPr>
                <w:rFonts w:ascii="Calibri" w:hAnsi="Calibri" w:eastAsia="Calibri" w:cs="Calibri"/>
                <w:color w:val="000000"/>
                <w:sz w:val="22"/>
                <w:szCs w:val="22"/>
              </w:rPr>
              <w:t>ms</w:t>
            </w:r>
            <w:proofErr w:type="spellEnd"/>
            <w:r>
              <w:rPr>
                <w:rFonts w:ascii="Calibri" w:hAnsi="Calibri" w:eastAsia="Calibri" w:cs="Calibri"/>
                <w:color w:val="000000"/>
                <w:sz w:val="22"/>
                <w:szCs w:val="22"/>
              </w:rPr>
              <w:t>.</w:t>
            </w:r>
          </w:p>
        </w:tc>
      </w:tr>
      <w:tr w:rsidR="00264C70" w:rsidTr="65C4C694" w14:paraId="183990A6" w14:textId="77777777">
        <w:trPr>
          <w:trHeight w:val="232"/>
        </w:trPr>
        <w:tc>
          <w:tcPr>
            <w:tcW w:w="3505" w:type="dxa"/>
            <w:vMerge w:val="restart"/>
            <w:shd w:val="clear" w:color="auto" w:fill="E7E6E6" w:themeFill="background2"/>
            <w:tcMar/>
          </w:tcPr>
          <w:p w:rsidR="00264C70" w:rsidRDefault="00E066DD" w14:paraId="558CF8E0"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Modelling of spatial aspects</w:t>
            </w:r>
          </w:p>
          <w:p w:rsidR="00264C70" w:rsidRDefault="00E066DD" w14:paraId="1C3496B3" w14:textId="77777777">
            <w:pPr>
              <w:pBdr>
                <w:top w:val="nil"/>
                <w:left w:val="nil"/>
                <w:bottom w:val="nil"/>
                <w:right w:val="nil"/>
                <w:between w:val="nil"/>
              </w:pBdr>
              <w:spacing w:after="60" w:line="288" w:lineRule="auto"/>
              <w:jc w:val="both"/>
              <w:rPr>
                <w:rFonts w:ascii="Calibri" w:hAnsi="Calibri" w:eastAsia="Calibri" w:cs="Calibri"/>
                <w:i/>
                <w:color w:val="7F7F7F"/>
                <w:sz w:val="22"/>
                <w:szCs w:val="22"/>
              </w:rPr>
            </w:pPr>
            <w:r>
              <w:rPr>
                <w:rFonts w:ascii="Calibri" w:hAnsi="Calibri" w:eastAsia="Calibri" w:cs="Calibri"/>
                <w:i/>
                <w:color w:val="7F7F7F"/>
                <w:sz w:val="22"/>
                <w:szCs w:val="22"/>
              </w:rPr>
              <w:t>Explain the approach of how this model describes the spatial distribution of the system.</w:t>
            </w:r>
          </w:p>
          <w:p w:rsidR="00264C70" w:rsidRDefault="00264C70" w14:paraId="28860508"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p>
        </w:tc>
        <w:tc>
          <w:tcPr>
            <w:tcW w:w="5591" w:type="dxa"/>
            <w:tcBorders>
              <w:bottom w:val="single" w:color="000000" w:themeColor="text1" w:sz="4" w:space="0"/>
            </w:tcBorders>
            <w:tcMar/>
          </w:tcPr>
          <w:p w:rsidR="00264C70" w:rsidRDefault="00E066DD" w14:paraId="387BB9A1"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MS Gothic" w:hAnsi="MS Gothic" w:eastAsia="MS Gothic" w:cs="MS Gothic"/>
                <w:color w:val="000000"/>
                <w:sz w:val="22"/>
                <w:szCs w:val="22"/>
              </w:rPr>
              <w:t>☐</w:t>
            </w:r>
            <w:r>
              <w:rPr>
                <w:rFonts w:ascii="Calibri" w:hAnsi="Calibri" w:eastAsia="Calibri" w:cs="Calibri"/>
                <w:color w:val="000000"/>
                <w:sz w:val="22"/>
                <w:szCs w:val="22"/>
              </w:rPr>
              <w:tab/>
            </w:r>
            <w:r>
              <w:rPr>
                <w:rFonts w:ascii="Calibri" w:hAnsi="Calibri" w:eastAsia="Calibri" w:cs="Calibri"/>
                <w:color w:val="000072"/>
                <w:sz w:val="22"/>
                <w:szCs w:val="22"/>
              </w:rPr>
              <w:t>lumped (single device)</w:t>
            </w:r>
          </w:p>
          <w:p w:rsidR="00264C70" w:rsidRDefault="00E066DD" w14:paraId="7D8D3864"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sdt>
              <w:sdtPr>
                <w:tag w:val="goog_rdk_2"/>
                <w:id w:val="-293442283"/>
              </w:sdtPr>
              <w:sdtEndPr/>
              <w:sdtContent>
                <w:r>
                  <w:rPr>
                    <w:rFonts w:ascii="Arial Unicode MS" w:hAnsi="Arial Unicode MS" w:eastAsia="Arial Unicode MS" w:cs="Arial Unicode MS"/>
                    <w:color w:val="000000"/>
                    <w:sz w:val="22"/>
                    <w:szCs w:val="22"/>
                  </w:rPr>
                  <w:t>☐</w:t>
                </w:r>
              </w:sdtContent>
            </w:sdt>
            <w:r>
              <w:rPr>
                <w:rFonts w:ascii="Calibri" w:hAnsi="Calibri" w:eastAsia="Calibri" w:cs="Calibri"/>
                <w:color w:val="000000"/>
                <w:sz w:val="22"/>
                <w:szCs w:val="22"/>
              </w:rPr>
              <w:tab/>
            </w:r>
            <w:r>
              <w:rPr>
                <w:rFonts w:ascii="Calibri" w:hAnsi="Calibri" w:eastAsia="Calibri" w:cs="Calibri"/>
                <w:color w:val="000072"/>
                <w:sz w:val="22"/>
                <w:szCs w:val="22"/>
              </w:rPr>
              <w:t>discretized (single device)</w:t>
            </w:r>
          </w:p>
          <w:p w:rsidR="00264C70" w:rsidRDefault="00E066DD" w14:paraId="2DB94B8A"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MS Gothic" w:hAnsi="MS Gothic" w:eastAsia="MS Gothic" w:cs="MS Gothic"/>
                <w:color w:val="000000"/>
                <w:sz w:val="22"/>
                <w:szCs w:val="22"/>
              </w:rPr>
              <w:t>☒</w:t>
            </w:r>
            <w:r>
              <w:rPr>
                <w:rFonts w:ascii="Calibri" w:hAnsi="Calibri" w:eastAsia="Calibri" w:cs="Calibri"/>
                <w:color w:val="000000"/>
                <w:sz w:val="22"/>
                <w:szCs w:val="22"/>
              </w:rPr>
              <w:tab/>
            </w:r>
            <w:r>
              <w:rPr>
                <w:rFonts w:ascii="Calibri" w:hAnsi="Calibri" w:eastAsia="Calibri" w:cs="Calibri"/>
                <w:color w:val="000072"/>
                <w:sz w:val="22"/>
                <w:szCs w:val="22"/>
              </w:rPr>
              <w:t>averaged (multiple devices)</w:t>
            </w:r>
          </w:p>
          <w:p w:rsidR="00264C70" w:rsidRDefault="00E066DD" w14:paraId="3893C6AC"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sdt>
              <w:sdtPr>
                <w:tag w:val="goog_rdk_3"/>
                <w:id w:val="232673377"/>
              </w:sdtPr>
              <w:sdtEndPr/>
              <w:sdtContent>
                <w:r>
                  <w:rPr>
                    <w:rFonts w:ascii="Arial Unicode MS" w:hAnsi="Arial Unicode MS" w:eastAsia="Arial Unicode MS" w:cs="Arial Unicode MS"/>
                    <w:color w:val="000000"/>
                    <w:sz w:val="22"/>
                    <w:szCs w:val="22"/>
                  </w:rPr>
                  <w:t>☐</w:t>
                </w:r>
              </w:sdtContent>
            </w:sdt>
            <w:r>
              <w:rPr>
                <w:rFonts w:ascii="Calibri" w:hAnsi="Calibri" w:eastAsia="Calibri" w:cs="Calibri"/>
                <w:color w:val="000000"/>
                <w:sz w:val="22"/>
                <w:szCs w:val="22"/>
              </w:rPr>
              <w:tab/>
            </w:r>
            <w:r>
              <w:rPr>
                <w:rFonts w:ascii="Calibri" w:hAnsi="Calibri" w:eastAsia="Calibri" w:cs="Calibri"/>
                <w:color w:val="000072"/>
                <w:sz w:val="22"/>
                <w:szCs w:val="22"/>
              </w:rPr>
              <w:t xml:space="preserve">other, please specify: </w:t>
            </w:r>
          </w:p>
        </w:tc>
      </w:tr>
      <w:tr w:rsidR="00264C70" w:rsidTr="65C4C694" w14:paraId="5F249181" w14:textId="77777777">
        <w:trPr>
          <w:trHeight w:val="1015"/>
        </w:trPr>
        <w:tc>
          <w:tcPr>
            <w:tcW w:w="3505" w:type="dxa"/>
            <w:vMerge/>
            <w:tcMar/>
          </w:tcPr>
          <w:p w:rsidR="00264C70" w:rsidRDefault="00264C70" w14:paraId="736EF3D0" w14:textId="77777777">
            <w:pPr>
              <w:widowControl w:val="0"/>
              <w:pBdr>
                <w:top w:val="nil"/>
                <w:left w:val="nil"/>
                <w:bottom w:val="nil"/>
                <w:right w:val="nil"/>
                <w:between w:val="nil"/>
              </w:pBdr>
              <w:spacing w:line="276" w:lineRule="auto"/>
              <w:rPr>
                <w:rFonts w:ascii="Calibri" w:hAnsi="Calibri" w:eastAsia="Calibri" w:cs="Calibri"/>
                <w:color w:val="000000"/>
                <w:sz w:val="22"/>
                <w:szCs w:val="22"/>
              </w:rPr>
            </w:pPr>
          </w:p>
        </w:tc>
        <w:tc>
          <w:tcPr>
            <w:tcW w:w="5591" w:type="dxa"/>
            <w:tcMar/>
          </w:tcPr>
          <w:p w:rsidR="00264C70" w:rsidRDefault="00E066DD" w14:paraId="028C65A8" w14:textId="24A07BDA">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sidRPr="65C4C694" w:rsidR="00E066DD">
              <w:rPr>
                <w:rFonts w:ascii="Calibri" w:hAnsi="Calibri" w:eastAsia="Calibri" w:cs="Calibri"/>
                <w:color w:val="000000" w:themeColor="text1" w:themeTint="FF" w:themeShade="FF"/>
                <w:sz w:val="22"/>
                <w:szCs w:val="22"/>
              </w:rPr>
              <w:t xml:space="preserve">This </w:t>
            </w:r>
            <w:r w:rsidRPr="65C4C694" w:rsidR="0AD1F11A">
              <w:rPr>
                <w:rFonts w:ascii="Calibri" w:hAnsi="Calibri" w:eastAsia="Calibri" w:cs="Calibri"/>
                <w:color w:val="000000" w:themeColor="text1" w:themeTint="FF" w:themeShade="FF"/>
                <w:sz w:val="22"/>
                <w:szCs w:val="22"/>
              </w:rPr>
              <w:t xml:space="preserve">inverter can represent </w:t>
            </w:r>
            <w:r w:rsidRPr="65C4C694" w:rsidR="00E066DD">
              <w:rPr>
                <w:rFonts w:ascii="Calibri" w:hAnsi="Calibri" w:eastAsia="Calibri" w:cs="Calibri"/>
                <w:color w:val="000000" w:themeColor="text1" w:themeTint="FF" w:themeShade="FF"/>
                <w:sz w:val="22"/>
                <w:szCs w:val="22"/>
              </w:rPr>
              <w:t xml:space="preserve">multiple </w:t>
            </w:r>
            <w:r w:rsidRPr="65C4C694" w:rsidR="00E066DD">
              <w:rPr>
                <w:rFonts w:ascii="Calibri" w:hAnsi="Calibri" w:eastAsia="Calibri" w:cs="Calibri"/>
                <w:color w:val="000000" w:themeColor="text1" w:themeTint="FF" w:themeShade="FF"/>
                <w:sz w:val="22"/>
                <w:szCs w:val="22"/>
              </w:rPr>
              <w:t xml:space="preserve">inverters </w:t>
            </w:r>
            <w:r w:rsidRPr="65C4C694" w:rsidR="00E066DD">
              <w:rPr>
                <w:rFonts w:ascii="Calibri" w:hAnsi="Calibri" w:eastAsia="Calibri" w:cs="Calibri"/>
                <w:color w:val="000000" w:themeColor="text1" w:themeTint="FF" w:themeShade="FF"/>
                <w:sz w:val="22"/>
                <w:szCs w:val="22"/>
              </w:rPr>
              <w:t>as long as</w:t>
            </w:r>
            <w:r w:rsidRPr="65C4C694" w:rsidR="00E066DD">
              <w:rPr>
                <w:rFonts w:ascii="Calibri" w:hAnsi="Calibri" w:eastAsia="Calibri" w:cs="Calibri"/>
                <w:color w:val="000000" w:themeColor="text1" w:themeTint="FF" w:themeShade="FF"/>
                <w:sz w:val="22"/>
                <w:szCs w:val="22"/>
              </w:rPr>
              <w:t xml:space="preserve"> they are supposed to follow a grid-forming control philosophy.</w:t>
            </w:r>
          </w:p>
        </w:tc>
      </w:tr>
      <w:tr w:rsidR="00264C70" w:rsidTr="65C4C694" w14:paraId="500B2439" w14:textId="77777777">
        <w:trPr>
          <w:trHeight w:val="232"/>
        </w:trPr>
        <w:tc>
          <w:tcPr>
            <w:tcW w:w="3505" w:type="dxa"/>
            <w:vMerge w:val="restart"/>
            <w:shd w:val="clear" w:color="auto" w:fill="E7E6E6" w:themeFill="background2"/>
            <w:tcMar/>
          </w:tcPr>
          <w:p w:rsidR="00264C70" w:rsidRDefault="00E066DD" w14:paraId="18EEF9E7"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Model dynamics</w:t>
            </w:r>
          </w:p>
          <w:p w:rsidR="00264C70" w:rsidRDefault="00E066DD" w14:paraId="22F5DCF3" w14:textId="77777777">
            <w:pPr>
              <w:pBdr>
                <w:top w:val="nil"/>
                <w:left w:val="nil"/>
                <w:bottom w:val="nil"/>
                <w:right w:val="nil"/>
                <w:between w:val="nil"/>
              </w:pBdr>
              <w:spacing w:after="60" w:line="288" w:lineRule="auto"/>
              <w:jc w:val="both"/>
              <w:rPr>
                <w:rFonts w:ascii="Calibri" w:hAnsi="Calibri" w:eastAsia="Calibri" w:cs="Calibri"/>
                <w:i/>
                <w:color w:val="7F7F7F"/>
                <w:sz w:val="22"/>
                <w:szCs w:val="22"/>
              </w:rPr>
            </w:pPr>
            <w:r>
              <w:rPr>
                <w:rFonts w:ascii="Calibri" w:hAnsi="Calibri" w:eastAsia="Calibri" w:cs="Calibri"/>
                <w:i/>
                <w:color w:val="7F7F7F"/>
                <w:sz w:val="22"/>
                <w:szCs w:val="22"/>
              </w:rPr>
              <w:t>Explain how the model captures the dynamic behaviour of the system.</w:t>
            </w:r>
          </w:p>
        </w:tc>
        <w:tc>
          <w:tcPr>
            <w:tcW w:w="5591" w:type="dxa"/>
            <w:tcBorders>
              <w:bottom w:val="single" w:color="000000" w:themeColor="text1" w:sz="4" w:space="0"/>
            </w:tcBorders>
            <w:tcMar/>
          </w:tcPr>
          <w:p w:rsidR="00264C70" w:rsidRDefault="00E066DD" w14:paraId="4D2A1B70"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MS Gothic" w:hAnsi="MS Gothic" w:eastAsia="MS Gothic" w:cs="MS Gothic"/>
                <w:color w:val="000000"/>
                <w:sz w:val="22"/>
                <w:szCs w:val="22"/>
              </w:rPr>
              <w:t>☒</w:t>
            </w:r>
            <w:r>
              <w:rPr>
                <w:rFonts w:ascii="Calibri" w:hAnsi="Calibri" w:eastAsia="Calibri" w:cs="Calibri"/>
                <w:color w:val="000000"/>
                <w:sz w:val="22"/>
                <w:szCs w:val="22"/>
              </w:rPr>
              <w:tab/>
            </w:r>
            <w:r>
              <w:rPr>
                <w:rFonts w:ascii="Calibri" w:hAnsi="Calibri" w:eastAsia="Calibri" w:cs="Calibri"/>
                <w:color w:val="000072"/>
                <w:sz w:val="22"/>
                <w:szCs w:val="22"/>
              </w:rPr>
              <w:t>quasi-static</w:t>
            </w:r>
          </w:p>
          <w:p w:rsidR="00264C70" w:rsidRDefault="00E066DD" w14:paraId="636B6443"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MS Gothic" w:hAnsi="MS Gothic" w:eastAsia="MS Gothic" w:cs="MS Gothic"/>
                <w:color w:val="000000"/>
                <w:sz w:val="22"/>
                <w:szCs w:val="22"/>
              </w:rPr>
              <w:t>☒</w:t>
            </w:r>
            <w:r>
              <w:rPr>
                <w:rFonts w:ascii="Calibri" w:hAnsi="Calibri" w:eastAsia="Calibri" w:cs="Calibri"/>
                <w:color w:val="000000"/>
                <w:sz w:val="22"/>
                <w:szCs w:val="22"/>
              </w:rPr>
              <w:tab/>
            </w:r>
            <w:r>
              <w:rPr>
                <w:rFonts w:ascii="Calibri" w:hAnsi="Calibri" w:eastAsia="Calibri" w:cs="Calibri"/>
                <w:color w:val="000072"/>
                <w:sz w:val="22"/>
                <w:szCs w:val="22"/>
              </w:rPr>
              <w:t>dynamic</w:t>
            </w:r>
          </w:p>
          <w:p w:rsidR="00264C70" w:rsidRDefault="00E066DD" w14:paraId="29F2509B"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sdt>
              <w:sdtPr>
                <w:tag w:val="goog_rdk_5"/>
                <w:id w:val="2033458527"/>
              </w:sdtPr>
              <w:sdtEndPr/>
              <w:sdtContent>
                <w:r>
                  <w:rPr>
                    <w:rFonts w:ascii="Arial Unicode MS" w:hAnsi="Arial Unicode MS" w:eastAsia="Arial Unicode MS" w:cs="Arial Unicode MS"/>
                    <w:color w:val="000000"/>
                    <w:sz w:val="22"/>
                    <w:szCs w:val="22"/>
                  </w:rPr>
                  <w:t>☐</w:t>
                </w:r>
              </w:sdtContent>
            </w:sdt>
            <w:r>
              <w:rPr>
                <w:rFonts w:ascii="Calibri" w:hAnsi="Calibri" w:eastAsia="Calibri" w:cs="Calibri"/>
                <w:color w:val="000000"/>
                <w:sz w:val="22"/>
                <w:szCs w:val="22"/>
              </w:rPr>
              <w:tab/>
            </w:r>
            <w:r>
              <w:rPr>
                <w:rFonts w:ascii="Calibri" w:hAnsi="Calibri" w:eastAsia="Calibri" w:cs="Calibri"/>
                <w:color w:val="000072"/>
                <w:sz w:val="22"/>
                <w:szCs w:val="22"/>
              </w:rPr>
              <w:t xml:space="preserve">other, please specify: </w:t>
            </w:r>
          </w:p>
        </w:tc>
      </w:tr>
      <w:tr w:rsidR="00264C70" w:rsidTr="65C4C694" w14:paraId="3140F08C" w14:textId="77777777">
        <w:trPr>
          <w:trHeight w:val="1015"/>
        </w:trPr>
        <w:tc>
          <w:tcPr>
            <w:tcW w:w="3505" w:type="dxa"/>
            <w:vMerge/>
            <w:tcMar/>
          </w:tcPr>
          <w:p w:rsidR="00264C70" w:rsidRDefault="00264C70" w14:paraId="56797759" w14:textId="77777777">
            <w:pPr>
              <w:widowControl w:val="0"/>
              <w:pBdr>
                <w:top w:val="nil"/>
                <w:left w:val="nil"/>
                <w:bottom w:val="nil"/>
                <w:right w:val="nil"/>
                <w:between w:val="nil"/>
              </w:pBdr>
              <w:spacing w:line="276" w:lineRule="auto"/>
              <w:rPr>
                <w:rFonts w:ascii="Calibri" w:hAnsi="Calibri" w:eastAsia="Calibri" w:cs="Calibri"/>
                <w:color w:val="000000"/>
                <w:sz w:val="22"/>
                <w:szCs w:val="22"/>
              </w:rPr>
            </w:pPr>
          </w:p>
        </w:tc>
        <w:tc>
          <w:tcPr>
            <w:tcW w:w="5591" w:type="dxa"/>
            <w:tcMar/>
          </w:tcPr>
          <w:p w:rsidR="00264C70" w:rsidP="65C4C694" w:rsidRDefault="00E066DD" w14:paraId="234BFDD3" w14:textId="28B37644">
            <w:pPr>
              <w:pBdr>
                <w:top w:val="nil"/>
                <w:left w:val="nil"/>
                <w:bottom w:val="nil"/>
                <w:right w:val="nil"/>
                <w:between w:val="nil"/>
              </w:pBdr>
              <w:spacing w:before="60" w:after="60" w:line="288" w:lineRule="auto"/>
              <w:jc w:val="both"/>
              <w:rPr>
                <w:rFonts w:ascii="Calibri" w:hAnsi="Calibri" w:eastAsia="Calibri" w:cs="Calibri"/>
                <w:color w:val="000000" w:themeColor="text1" w:themeTint="FF" w:themeShade="FF"/>
                <w:sz w:val="22"/>
                <w:szCs w:val="22"/>
              </w:rPr>
            </w:pPr>
            <w:r w:rsidRPr="65C4C694" w:rsidR="00E066DD">
              <w:rPr>
                <w:rFonts w:ascii="Calibri" w:hAnsi="Calibri" w:eastAsia="Calibri" w:cs="Calibri"/>
                <w:color w:val="000000" w:themeColor="text1" w:themeTint="FF" w:themeShade="FF"/>
                <w:sz w:val="22"/>
                <w:szCs w:val="22"/>
              </w:rPr>
              <w:t>The controller controls the voltage at its connection point during both steady-state and transient conditions.</w:t>
            </w:r>
          </w:p>
          <w:p w:rsidR="00264C70" w:rsidP="65C4C694" w:rsidRDefault="00E066DD" w14:paraId="0CE4669B" w14:textId="5CEBDBB8">
            <w:pPr>
              <w:pStyle w:val="a"/>
              <w:pBdr>
                <w:top w:val="nil"/>
                <w:left w:val="nil"/>
                <w:bottom w:val="nil"/>
                <w:right w:val="nil"/>
                <w:between w:val="nil"/>
              </w:pBdr>
              <w:spacing w:before="60" w:after="60" w:line="288" w:lineRule="auto"/>
              <w:jc w:val="both"/>
              <w:rPr>
                <w:rFonts w:ascii="Calibri" w:hAnsi="Calibri" w:eastAsia="Calibri" w:cs="Calibri"/>
                <w:color w:val="000000"/>
                <w:sz w:val="22"/>
                <w:szCs w:val="22"/>
              </w:rPr>
            </w:pPr>
            <w:r w:rsidRPr="65C4C694" w:rsidR="764F08E7">
              <w:rPr>
                <w:rFonts w:ascii="Calibri" w:hAnsi="Calibri" w:eastAsia="Calibri" w:cs="Calibri"/>
                <w:color w:val="000000" w:themeColor="text1" w:themeTint="FF" w:themeShade="FF"/>
                <w:sz w:val="22"/>
                <w:szCs w:val="22"/>
              </w:rPr>
              <w:t>A switching model is assumed for the three-phase inverter, using ideal switches.</w:t>
            </w:r>
          </w:p>
        </w:tc>
      </w:tr>
      <w:tr w:rsidR="00264C70" w:rsidTr="65C4C694" w14:paraId="0C488982" w14:textId="77777777">
        <w:trPr>
          <w:trHeight w:val="232"/>
        </w:trPr>
        <w:tc>
          <w:tcPr>
            <w:tcW w:w="3505" w:type="dxa"/>
            <w:vMerge w:val="restart"/>
            <w:shd w:val="clear" w:color="auto" w:fill="E7E6E6" w:themeFill="background2"/>
            <w:tcMar/>
          </w:tcPr>
          <w:p w:rsidR="00264C70" w:rsidRDefault="00E066DD" w14:paraId="2358F318"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lastRenderedPageBreak/>
              <w:t>Model of computation</w:t>
            </w:r>
          </w:p>
          <w:p w:rsidR="00264C70" w:rsidRDefault="00E066DD" w14:paraId="26729718" w14:textId="77777777">
            <w:pPr>
              <w:pBdr>
                <w:top w:val="nil"/>
                <w:left w:val="nil"/>
                <w:bottom w:val="nil"/>
                <w:right w:val="nil"/>
                <w:between w:val="nil"/>
              </w:pBdr>
              <w:spacing w:after="60" w:line="288" w:lineRule="auto"/>
              <w:jc w:val="both"/>
              <w:rPr>
                <w:rFonts w:ascii="Calibri" w:hAnsi="Calibri" w:eastAsia="Calibri" w:cs="Calibri"/>
                <w:i/>
                <w:color w:val="7F7F7F"/>
                <w:sz w:val="22"/>
                <w:szCs w:val="22"/>
              </w:rPr>
            </w:pPr>
            <w:r>
              <w:rPr>
                <w:rFonts w:ascii="Calibri" w:hAnsi="Calibri" w:eastAsia="Calibri" w:cs="Calibri"/>
                <w:i/>
                <w:color w:val="7F7F7F"/>
                <w:sz w:val="22"/>
                <w:szCs w:val="22"/>
              </w:rPr>
              <w:t>Explain how the model captures the system’s evolution with respect to time and/or external stimuli.</w:t>
            </w:r>
          </w:p>
        </w:tc>
        <w:tc>
          <w:tcPr>
            <w:tcW w:w="5591" w:type="dxa"/>
            <w:tcBorders>
              <w:bottom w:val="single" w:color="000000" w:themeColor="text1" w:sz="4" w:space="0"/>
            </w:tcBorders>
            <w:shd w:val="clear" w:color="auto" w:fill="auto"/>
            <w:tcMar/>
          </w:tcPr>
          <w:p w:rsidR="00264C70" w:rsidRDefault="00E066DD" w14:paraId="151B301D"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MS Gothic" w:hAnsi="MS Gothic" w:eastAsia="MS Gothic" w:cs="MS Gothic"/>
                <w:color w:val="000000"/>
                <w:sz w:val="22"/>
                <w:szCs w:val="22"/>
              </w:rPr>
              <w:t>☒</w:t>
            </w:r>
            <w:r>
              <w:rPr>
                <w:rFonts w:ascii="Calibri" w:hAnsi="Calibri" w:eastAsia="Calibri" w:cs="Calibri"/>
                <w:color w:val="000000"/>
                <w:sz w:val="22"/>
                <w:szCs w:val="22"/>
              </w:rPr>
              <w:tab/>
            </w:r>
            <w:r>
              <w:rPr>
                <w:rFonts w:ascii="Calibri" w:hAnsi="Calibri" w:eastAsia="Calibri" w:cs="Calibri"/>
                <w:color w:val="000072"/>
                <w:sz w:val="22"/>
                <w:szCs w:val="22"/>
              </w:rPr>
              <w:t>time-continuous</w:t>
            </w:r>
            <w:r>
              <w:rPr>
                <w:rFonts w:ascii="Calibri" w:hAnsi="Calibri" w:eastAsia="Calibri" w:cs="Calibri"/>
                <w:color w:val="000000"/>
                <w:sz w:val="22"/>
                <w:szCs w:val="22"/>
              </w:rPr>
              <w:t xml:space="preserve"> </w:t>
            </w:r>
          </w:p>
          <w:p w:rsidR="00264C70" w:rsidRDefault="00E066DD" w14:paraId="4F118B72"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MS Gothic" w:hAnsi="MS Gothic" w:eastAsia="MS Gothic" w:cs="MS Gothic"/>
                <w:color w:val="000000"/>
                <w:sz w:val="22"/>
                <w:szCs w:val="22"/>
              </w:rPr>
              <w:t>☒</w:t>
            </w:r>
            <w:r>
              <w:rPr>
                <w:rFonts w:ascii="Calibri" w:hAnsi="Calibri" w:eastAsia="Calibri" w:cs="Calibri"/>
                <w:color w:val="000000"/>
                <w:sz w:val="22"/>
                <w:szCs w:val="22"/>
              </w:rPr>
              <w:tab/>
            </w:r>
            <w:proofErr w:type="gramStart"/>
            <w:r>
              <w:rPr>
                <w:rFonts w:ascii="Calibri" w:hAnsi="Calibri" w:eastAsia="Calibri" w:cs="Calibri"/>
                <w:color w:val="000072"/>
                <w:sz w:val="22"/>
                <w:szCs w:val="22"/>
              </w:rPr>
              <w:t>discrete-event</w:t>
            </w:r>
            <w:proofErr w:type="gramEnd"/>
          </w:p>
          <w:p w:rsidR="00264C70" w:rsidRDefault="00E066DD" w14:paraId="6F1F761E"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sdt>
              <w:sdtPr>
                <w:tag w:val="goog_rdk_6"/>
                <w:id w:val="476342201"/>
              </w:sdtPr>
              <w:sdtEndPr/>
              <w:sdtContent>
                <w:r>
                  <w:rPr>
                    <w:rFonts w:ascii="Arial Unicode MS" w:hAnsi="Arial Unicode MS" w:eastAsia="Arial Unicode MS" w:cs="Arial Unicode MS"/>
                    <w:color w:val="000000"/>
                    <w:sz w:val="22"/>
                    <w:szCs w:val="22"/>
                  </w:rPr>
                  <w:t>☐</w:t>
                </w:r>
              </w:sdtContent>
            </w:sdt>
            <w:r>
              <w:rPr>
                <w:rFonts w:ascii="Calibri" w:hAnsi="Calibri" w:eastAsia="Calibri" w:cs="Calibri"/>
                <w:color w:val="000000"/>
                <w:sz w:val="22"/>
                <w:szCs w:val="22"/>
              </w:rPr>
              <w:tab/>
            </w:r>
            <w:r>
              <w:rPr>
                <w:rFonts w:ascii="Calibri" w:hAnsi="Calibri" w:eastAsia="Calibri" w:cs="Calibri"/>
                <w:color w:val="000072"/>
                <w:sz w:val="22"/>
                <w:szCs w:val="22"/>
              </w:rPr>
              <w:t>state machine</w:t>
            </w:r>
          </w:p>
          <w:p w:rsidR="00264C70" w:rsidRDefault="00E066DD" w14:paraId="250357B5"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sdt>
              <w:sdtPr>
                <w:tag w:val="goog_rdk_7"/>
                <w:id w:val="1824621743"/>
              </w:sdtPr>
              <w:sdtEndPr/>
              <w:sdtContent>
                <w:r>
                  <w:rPr>
                    <w:rFonts w:ascii="Arial Unicode MS" w:hAnsi="Arial Unicode MS" w:eastAsia="Arial Unicode MS" w:cs="Arial Unicode MS"/>
                    <w:color w:val="000000"/>
                    <w:sz w:val="22"/>
                    <w:szCs w:val="22"/>
                  </w:rPr>
                  <w:t>☐</w:t>
                </w:r>
              </w:sdtContent>
            </w:sdt>
            <w:r>
              <w:rPr>
                <w:rFonts w:ascii="Calibri" w:hAnsi="Calibri" w:eastAsia="Calibri" w:cs="Calibri"/>
                <w:color w:val="000000"/>
                <w:sz w:val="22"/>
                <w:szCs w:val="22"/>
              </w:rPr>
              <w:tab/>
            </w:r>
            <w:r>
              <w:rPr>
                <w:rFonts w:ascii="Calibri" w:hAnsi="Calibri" w:eastAsia="Calibri" w:cs="Calibri"/>
                <w:color w:val="000072"/>
                <w:sz w:val="22"/>
                <w:szCs w:val="22"/>
              </w:rPr>
              <w:t>other, please specify:</w:t>
            </w:r>
            <w:r>
              <w:rPr>
                <w:rFonts w:ascii="Calibri" w:hAnsi="Calibri" w:eastAsia="Calibri" w:cs="Calibri"/>
                <w:color w:val="000000"/>
                <w:sz w:val="22"/>
                <w:szCs w:val="22"/>
              </w:rPr>
              <w:t xml:space="preserve"> </w:t>
            </w:r>
          </w:p>
        </w:tc>
      </w:tr>
      <w:tr w:rsidR="00264C70" w:rsidTr="65C4C694" w14:paraId="78D8848E" w14:textId="77777777">
        <w:trPr>
          <w:trHeight w:val="1015"/>
        </w:trPr>
        <w:tc>
          <w:tcPr>
            <w:tcW w:w="3505" w:type="dxa"/>
            <w:vMerge/>
            <w:tcMar/>
          </w:tcPr>
          <w:p w:rsidR="00264C70" w:rsidRDefault="00264C70" w14:paraId="55CFF008" w14:textId="77777777">
            <w:pPr>
              <w:widowControl w:val="0"/>
              <w:pBdr>
                <w:top w:val="nil"/>
                <w:left w:val="nil"/>
                <w:bottom w:val="nil"/>
                <w:right w:val="nil"/>
                <w:between w:val="nil"/>
              </w:pBdr>
              <w:spacing w:line="276" w:lineRule="auto"/>
              <w:rPr>
                <w:rFonts w:ascii="Calibri" w:hAnsi="Calibri" w:eastAsia="Calibri" w:cs="Calibri"/>
                <w:color w:val="000000"/>
                <w:sz w:val="22"/>
                <w:szCs w:val="22"/>
              </w:rPr>
            </w:pPr>
          </w:p>
        </w:tc>
        <w:tc>
          <w:tcPr>
            <w:tcW w:w="5591" w:type="dxa"/>
            <w:shd w:val="clear" w:color="auto" w:fill="auto"/>
            <w:tcMar/>
          </w:tcPr>
          <w:p w:rsidR="00264C70" w:rsidRDefault="00E066DD" w14:paraId="25383867" w14:textId="0C47F610">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sidRPr="65C4C694" w:rsidR="00E066DD">
              <w:rPr>
                <w:rFonts w:ascii="Calibri" w:hAnsi="Calibri" w:eastAsia="Calibri" w:cs="Calibri"/>
                <w:color w:val="000000" w:themeColor="text1" w:themeTint="FF" w:themeShade="FF"/>
                <w:sz w:val="22"/>
                <w:szCs w:val="22"/>
              </w:rPr>
              <w:t>The controller continuously measures the inverter power injection and adjusts it to regulate the</w:t>
            </w:r>
            <w:r w:rsidRPr="65C4C694" w:rsidR="30F8B893">
              <w:rPr>
                <w:rFonts w:ascii="Calibri" w:hAnsi="Calibri" w:eastAsia="Calibri" w:cs="Calibri"/>
                <w:color w:val="000000" w:themeColor="text1" w:themeTint="FF" w:themeShade="FF"/>
                <w:sz w:val="22"/>
                <w:szCs w:val="22"/>
              </w:rPr>
              <w:t xml:space="preserve"> inverter’s</w:t>
            </w:r>
            <w:r w:rsidRPr="65C4C694" w:rsidR="00E066DD">
              <w:rPr>
                <w:rFonts w:ascii="Calibri" w:hAnsi="Calibri" w:eastAsia="Calibri" w:cs="Calibri"/>
                <w:color w:val="000000" w:themeColor="text1" w:themeTint="FF" w:themeShade="FF"/>
                <w:sz w:val="22"/>
                <w:szCs w:val="22"/>
              </w:rPr>
              <w:t xml:space="preserve"> voltage and frequency close to their nominal points, according to droop control.</w:t>
            </w:r>
          </w:p>
        </w:tc>
      </w:tr>
      <w:tr w:rsidR="00264C70" w:rsidTr="65C4C694" w14:paraId="3DDFDAFB" w14:textId="77777777">
        <w:trPr>
          <w:trHeight w:val="232"/>
        </w:trPr>
        <w:tc>
          <w:tcPr>
            <w:tcW w:w="3505" w:type="dxa"/>
            <w:vMerge w:val="restart"/>
            <w:shd w:val="clear" w:color="auto" w:fill="E7E6E6" w:themeFill="background2"/>
            <w:tcMar/>
          </w:tcPr>
          <w:p w:rsidR="00264C70" w:rsidRDefault="00E066DD" w14:paraId="2562442F"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Functional representation</w:t>
            </w:r>
          </w:p>
          <w:p w:rsidR="00264C70" w:rsidRDefault="00E066DD" w14:paraId="45DE77A5" w14:textId="77777777">
            <w:pPr>
              <w:pBdr>
                <w:top w:val="nil"/>
                <w:left w:val="nil"/>
                <w:bottom w:val="nil"/>
                <w:right w:val="nil"/>
                <w:between w:val="nil"/>
              </w:pBdr>
              <w:spacing w:after="60" w:line="288" w:lineRule="auto"/>
              <w:jc w:val="both"/>
              <w:rPr>
                <w:rFonts w:ascii="Calibri" w:hAnsi="Calibri" w:eastAsia="Calibri" w:cs="Calibri"/>
                <w:i/>
                <w:color w:val="7F7F7F"/>
                <w:sz w:val="22"/>
                <w:szCs w:val="22"/>
              </w:rPr>
            </w:pPr>
            <w:r>
              <w:rPr>
                <w:rFonts w:ascii="Calibri" w:hAnsi="Calibri" w:eastAsia="Calibri" w:cs="Calibri"/>
                <w:i/>
                <w:color w:val="7F7F7F"/>
                <w:sz w:val="22"/>
                <w:szCs w:val="22"/>
              </w:rPr>
              <w:t>Are the model functions explicit, i.e., of type y = f(x), or implicit, i.e., of type g(</w:t>
            </w:r>
            <w:proofErr w:type="spellStart"/>
            <w:proofErr w:type="gramStart"/>
            <w:r>
              <w:rPr>
                <w:rFonts w:ascii="Calibri" w:hAnsi="Calibri" w:eastAsia="Calibri" w:cs="Calibri"/>
                <w:i/>
                <w:color w:val="7F7F7F"/>
                <w:sz w:val="22"/>
                <w:szCs w:val="22"/>
              </w:rPr>
              <w:t>x,y</w:t>
            </w:r>
            <w:proofErr w:type="spellEnd"/>
            <w:proofErr w:type="gramEnd"/>
            <w:r>
              <w:rPr>
                <w:rFonts w:ascii="Calibri" w:hAnsi="Calibri" w:eastAsia="Calibri" w:cs="Calibri"/>
                <w:i/>
                <w:color w:val="7F7F7F"/>
                <w:sz w:val="22"/>
                <w:szCs w:val="22"/>
              </w:rPr>
              <w:t>) = 0?</w:t>
            </w:r>
          </w:p>
        </w:tc>
        <w:tc>
          <w:tcPr>
            <w:tcW w:w="5591" w:type="dxa"/>
            <w:tcBorders>
              <w:bottom w:val="single" w:color="000000" w:themeColor="text1" w:sz="4" w:space="0"/>
            </w:tcBorders>
            <w:shd w:val="clear" w:color="auto" w:fill="auto"/>
            <w:tcMar/>
          </w:tcPr>
          <w:p w:rsidR="00264C70" w:rsidRDefault="00E066DD" w14:paraId="02A0D41B"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MS Gothic" w:hAnsi="MS Gothic" w:eastAsia="MS Gothic" w:cs="MS Gothic"/>
                <w:color w:val="000000"/>
                <w:sz w:val="22"/>
                <w:szCs w:val="22"/>
              </w:rPr>
              <w:t>☒</w:t>
            </w:r>
            <w:r>
              <w:rPr>
                <w:rFonts w:ascii="Calibri" w:hAnsi="Calibri" w:eastAsia="Calibri" w:cs="Calibri"/>
                <w:color w:val="000000"/>
                <w:sz w:val="22"/>
                <w:szCs w:val="22"/>
              </w:rPr>
              <w:tab/>
            </w:r>
            <w:r>
              <w:rPr>
                <w:rFonts w:ascii="Calibri" w:hAnsi="Calibri" w:eastAsia="Calibri" w:cs="Calibri"/>
                <w:color w:val="000072"/>
                <w:sz w:val="22"/>
                <w:szCs w:val="22"/>
              </w:rPr>
              <w:t>explicit</w:t>
            </w:r>
          </w:p>
          <w:p w:rsidR="00264C70" w:rsidRDefault="00E066DD" w14:paraId="6EF5B725"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sdt>
              <w:sdtPr>
                <w:tag w:val="goog_rdk_8"/>
                <w:id w:val="-1757119139"/>
              </w:sdtPr>
              <w:sdtEndPr/>
              <w:sdtContent>
                <w:r>
                  <w:rPr>
                    <w:rFonts w:ascii="Arial Unicode MS" w:hAnsi="Arial Unicode MS" w:eastAsia="Arial Unicode MS" w:cs="Arial Unicode MS"/>
                    <w:color w:val="000000"/>
                    <w:sz w:val="22"/>
                    <w:szCs w:val="22"/>
                  </w:rPr>
                  <w:t>☐</w:t>
                </w:r>
              </w:sdtContent>
            </w:sdt>
            <w:r>
              <w:rPr>
                <w:rFonts w:ascii="Calibri" w:hAnsi="Calibri" w:eastAsia="Calibri" w:cs="Calibri"/>
                <w:color w:val="000000"/>
                <w:sz w:val="22"/>
                <w:szCs w:val="22"/>
              </w:rPr>
              <w:tab/>
            </w:r>
            <w:r>
              <w:rPr>
                <w:rFonts w:ascii="Calibri" w:hAnsi="Calibri" w:eastAsia="Calibri" w:cs="Calibri"/>
                <w:color w:val="000072"/>
                <w:sz w:val="22"/>
                <w:szCs w:val="22"/>
              </w:rPr>
              <w:t>implicit</w:t>
            </w:r>
          </w:p>
          <w:p w:rsidR="00264C70" w:rsidRDefault="00E066DD" w14:paraId="637FEE25"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MS Gothic" w:hAnsi="MS Gothic" w:eastAsia="MS Gothic" w:cs="MS Gothic"/>
                <w:color w:val="000000"/>
                <w:sz w:val="22"/>
                <w:szCs w:val="22"/>
              </w:rPr>
              <w:t>☐</w:t>
            </w:r>
            <w:r>
              <w:rPr>
                <w:rFonts w:ascii="Calibri" w:hAnsi="Calibri" w:eastAsia="Calibri" w:cs="Calibri"/>
                <w:color w:val="000000"/>
                <w:sz w:val="22"/>
                <w:szCs w:val="22"/>
              </w:rPr>
              <w:tab/>
            </w:r>
            <w:r>
              <w:rPr>
                <w:rFonts w:ascii="Calibri" w:hAnsi="Calibri" w:eastAsia="Calibri" w:cs="Calibri"/>
                <w:color w:val="000072"/>
                <w:sz w:val="22"/>
                <w:szCs w:val="22"/>
              </w:rPr>
              <w:t>other, please specify:</w:t>
            </w:r>
          </w:p>
        </w:tc>
      </w:tr>
      <w:tr w:rsidR="00264C70" w:rsidTr="65C4C694" w14:paraId="7E038331" w14:textId="77777777">
        <w:trPr>
          <w:trHeight w:val="1015"/>
        </w:trPr>
        <w:tc>
          <w:tcPr>
            <w:tcW w:w="3505" w:type="dxa"/>
            <w:vMerge/>
            <w:tcMar/>
          </w:tcPr>
          <w:p w:rsidR="00264C70" w:rsidRDefault="00264C70" w14:paraId="4FE0AB58" w14:textId="77777777">
            <w:pPr>
              <w:widowControl w:val="0"/>
              <w:pBdr>
                <w:top w:val="nil"/>
                <w:left w:val="nil"/>
                <w:bottom w:val="nil"/>
                <w:right w:val="nil"/>
                <w:between w:val="nil"/>
              </w:pBdr>
              <w:spacing w:line="276" w:lineRule="auto"/>
              <w:rPr>
                <w:rFonts w:ascii="Calibri" w:hAnsi="Calibri" w:eastAsia="Calibri" w:cs="Calibri"/>
                <w:color w:val="000000"/>
                <w:sz w:val="22"/>
                <w:szCs w:val="22"/>
              </w:rPr>
            </w:pPr>
          </w:p>
        </w:tc>
        <w:tc>
          <w:tcPr>
            <w:tcW w:w="5591" w:type="dxa"/>
            <w:tcBorders>
              <w:top w:val="nil"/>
            </w:tcBorders>
            <w:shd w:val="clear" w:color="auto" w:fill="auto"/>
            <w:tcMar/>
          </w:tcPr>
          <w:p w:rsidR="00264C70" w:rsidP="65C4C694" w:rsidRDefault="00E066DD" w14:paraId="6D821C7D" w14:textId="15E0C6EB">
            <w:pPr>
              <w:pBdr>
                <w:top w:val="nil"/>
                <w:left w:val="nil"/>
                <w:bottom w:val="nil"/>
                <w:right w:val="nil"/>
                <w:between w:val="nil"/>
              </w:pBdr>
              <w:spacing w:before="60" w:after="60" w:line="288" w:lineRule="auto"/>
              <w:jc w:val="both"/>
              <w:rPr>
                <w:rFonts w:ascii="Calibri" w:hAnsi="Calibri" w:eastAsia="Calibri" w:cs="Calibri"/>
                <w:color w:val="000000" w:themeColor="text1" w:themeTint="FF" w:themeShade="FF"/>
                <w:sz w:val="22"/>
                <w:szCs w:val="22"/>
              </w:rPr>
            </w:pPr>
            <w:r w:rsidRPr="65C4C694" w:rsidR="00E066DD">
              <w:rPr>
                <w:rFonts w:ascii="Calibri" w:hAnsi="Calibri" w:eastAsia="Calibri" w:cs="Calibri"/>
                <w:color w:val="000000" w:themeColor="text1" w:themeTint="FF" w:themeShade="FF"/>
                <w:sz w:val="22"/>
                <w:szCs w:val="22"/>
              </w:rPr>
              <w:t>The controller functions are typical Proportional-Integral (PI) control functions.</w:t>
            </w:r>
          </w:p>
          <w:p w:rsidR="00264C70" w:rsidP="65C4C694" w:rsidRDefault="00E066DD" w14:paraId="791A38D7" w14:textId="674F5924">
            <w:pPr>
              <w:pStyle w:val="a"/>
              <w:pBdr>
                <w:top w:val="nil"/>
                <w:left w:val="nil"/>
                <w:bottom w:val="nil"/>
                <w:right w:val="nil"/>
                <w:between w:val="nil"/>
              </w:pBdr>
              <w:spacing w:before="60" w:after="60" w:line="288" w:lineRule="auto"/>
              <w:jc w:val="both"/>
              <w:rPr>
                <w:rFonts w:ascii="Calibri" w:hAnsi="Calibri" w:eastAsia="Calibri" w:cs="Calibri"/>
                <w:color w:val="000000"/>
                <w:sz w:val="22"/>
                <w:szCs w:val="22"/>
              </w:rPr>
            </w:pPr>
            <w:r w:rsidRPr="65C4C694" w:rsidR="59B97493">
              <w:rPr>
                <w:rFonts w:ascii="Calibri" w:hAnsi="Calibri" w:eastAsia="Calibri" w:cs="Calibri"/>
                <w:color w:val="000000" w:themeColor="text1" w:themeTint="FF" w:themeShade="FF"/>
                <w:sz w:val="22"/>
                <w:szCs w:val="22"/>
              </w:rPr>
              <w:t>A switching model is assumed for the three-phase inverter, using ideal switches.</w:t>
            </w:r>
          </w:p>
        </w:tc>
      </w:tr>
    </w:tbl>
    <w:p w:rsidR="00264C70" w:rsidRDefault="00E066DD" w14:paraId="67CCEF00" w14:textId="77777777">
      <w:pPr>
        <w:pStyle w:val="1"/>
      </w:pPr>
      <w:r>
        <w:t>Mathematical Model</w:t>
      </w:r>
    </w:p>
    <w:p w:rsidR="00264C70" w:rsidRDefault="00E066DD" w14:paraId="3BF9CB1C" w14:textId="77777777">
      <w:pPr>
        <w:pBdr>
          <w:top w:val="nil"/>
          <w:left w:val="nil"/>
          <w:bottom w:val="nil"/>
          <w:right w:val="nil"/>
          <w:between w:val="nil"/>
        </w:pBdr>
        <w:spacing w:after="60" w:line="288" w:lineRule="auto"/>
        <w:jc w:val="both"/>
        <w:rPr>
          <w:rFonts w:ascii="Calibri" w:hAnsi="Calibri" w:eastAsia="Calibri" w:cs="Calibri"/>
          <w:i/>
          <w:color w:val="7F7F7F"/>
          <w:sz w:val="22"/>
          <w:szCs w:val="22"/>
        </w:rPr>
      </w:pPr>
      <w:r>
        <w:rPr>
          <w:rFonts w:ascii="Calibri" w:hAnsi="Calibri" w:eastAsia="Calibri" w:cs="Calibri"/>
          <w:i/>
          <w:color w:val="7F7F7F"/>
          <w:sz w:val="22"/>
          <w:szCs w:val="22"/>
        </w:rPr>
        <w:t xml:space="preserve">This section provides information about the actual mathematical model by specifying variables, </w:t>
      </w:r>
      <w:proofErr w:type="gramStart"/>
      <w:r>
        <w:rPr>
          <w:rFonts w:ascii="Calibri" w:hAnsi="Calibri" w:eastAsia="Calibri" w:cs="Calibri"/>
          <w:i/>
          <w:color w:val="7F7F7F"/>
          <w:sz w:val="22"/>
          <w:szCs w:val="22"/>
        </w:rPr>
        <w:t>parameters</w:t>
      </w:r>
      <w:proofErr w:type="gramEnd"/>
      <w:r>
        <w:rPr>
          <w:rFonts w:ascii="Calibri" w:hAnsi="Calibri" w:eastAsia="Calibri" w:cs="Calibri"/>
          <w:i/>
          <w:color w:val="7F7F7F"/>
          <w:sz w:val="22"/>
          <w:szCs w:val="22"/>
        </w:rPr>
        <w:t xml:space="preserve"> and equations. Variables and parameters should be specified with </w:t>
      </w:r>
      <w:r>
        <w:rPr>
          <w:rFonts w:ascii="Calibri" w:hAnsi="Calibri" w:eastAsia="Calibri" w:cs="Calibri"/>
          <w:i/>
          <w:color w:val="7F7F7F"/>
          <w:sz w:val="22"/>
          <w:szCs w:val="22"/>
          <w:u w:val="single"/>
        </w:rPr>
        <w:t>type</w:t>
      </w:r>
      <w:r>
        <w:rPr>
          <w:rFonts w:ascii="Calibri" w:hAnsi="Calibri" w:eastAsia="Calibri" w:cs="Calibri"/>
          <w:i/>
          <w:color w:val="7F7F7F"/>
          <w:sz w:val="22"/>
          <w:szCs w:val="22"/>
        </w:rPr>
        <w:t xml:space="preserve"> (Real, Integer, Boolean, String) and (physical) </w:t>
      </w:r>
      <w:r>
        <w:rPr>
          <w:rFonts w:ascii="Calibri" w:hAnsi="Calibri" w:eastAsia="Calibri" w:cs="Calibri"/>
          <w:i/>
          <w:color w:val="7F7F7F"/>
          <w:sz w:val="22"/>
          <w:szCs w:val="22"/>
          <w:u w:val="single"/>
        </w:rPr>
        <w:t>unit</w:t>
      </w:r>
      <w:r>
        <w:rPr>
          <w:rFonts w:ascii="Calibri" w:hAnsi="Calibri" w:eastAsia="Calibri" w:cs="Calibri"/>
          <w:i/>
          <w:color w:val="7F7F7F"/>
          <w:sz w:val="22"/>
          <w:szCs w:val="22"/>
        </w:rPr>
        <w:t xml:space="preserve">. In case the equations are </w:t>
      </w:r>
      <w:r>
        <w:rPr>
          <w:rFonts w:ascii="Calibri" w:hAnsi="Calibri" w:eastAsia="Calibri" w:cs="Calibri"/>
          <w:i/>
          <w:color w:val="7F7F7F"/>
          <w:sz w:val="22"/>
          <w:szCs w:val="22"/>
        </w:rPr>
        <w:t>too complex to be reproduced here, also a reference to a book or any other publication can be given.</w:t>
      </w:r>
    </w:p>
    <w:tbl>
      <w:tblPr>
        <w:tblStyle w:val="af6"/>
        <w:tblW w:w="90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506"/>
        <w:gridCol w:w="5590"/>
      </w:tblGrid>
      <w:tr w:rsidR="00264C70" w:rsidTr="65C4C694" w14:paraId="31A891BD" w14:textId="77777777">
        <w:tc>
          <w:tcPr>
            <w:tcW w:w="3506" w:type="dxa"/>
            <w:shd w:val="clear" w:color="auto" w:fill="E7E6E6" w:themeFill="background2"/>
            <w:tcMar/>
          </w:tcPr>
          <w:p w:rsidR="00264C70" w:rsidRDefault="00E066DD" w14:paraId="78F1D187"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Input variables</w:t>
            </w:r>
            <w:r>
              <w:rPr>
                <w:rFonts w:ascii="Calibri" w:hAnsi="Calibri" w:eastAsia="Calibri" w:cs="Calibri"/>
                <w:color w:val="000072"/>
                <w:sz w:val="22"/>
                <w:szCs w:val="22"/>
              </w:rPr>
              <w:br/>
            </w:r>
            <w:r>
              <w:rPr>
                <w:rFonts w:ascii="Calibri" w:hAnsi="Calibri" w:eastAsia="Calibri" w:cs="Calibri"/>
                <w:color w:val="000072"/>
                <w:sz w:val="22"/>
                <w:szCs w:val="22"/>
              </w:rPr>
              <w:t>(name, type, unit, description)</w:t>
            </w:r>
          </w:p>
        </w:tc>
        <w:tc>
          <w:tcPr>
            <w:tcW w:w="5590" w:type="dxa"/>
            <w:tcMar/>
          </w:tcPr>
          <w:p w:rsidR="00264C70" w:rsidRDefault="00E066DD" w14:paraId="70001882"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proofErr w:type="spellStart"/>
            <w:r>
              <w:rPr>
                <w:rFonts w:ascii="Calibri" w:hAnsi="Calibri" w:eastAsia="Calibri" w:cs="Calibri"/>
                <w:color w:val="000000"/>
                <w:sz w:val="22"/>
                <w:szCs w:val="22"/>
              </w:rPr>
              <w:t>V_pcc</w:t>
            </w:r>
            <w:proofErr w:type="spellEnd"/>
            <w:r>
              <w:rPr>
                <w:rFonts w:ascii="Calibri" w:hAnsi="Calibri" w:eastAsia="Calibri" w:cs="Calibri"/>
                <w:color w:val="000000"/>
                <w:sz w:val="22"/>
                <w:szCs w:val="22"/>
              </w:rPr>
              <w:t>, PCC voltage, [V]</w:t>
            </w:r>
          </w:p>
          <w:p w:rsidR="00264C70" w:rsidRDefault="00E066DD" w14:paraId="4EB925CB"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proofErr w:type="spellStart"/>
            <w:r>
              <w:rPr>
                <w:rFonts w:ascii="Calibri" w:hAnsi="Calibri" w:eastAsia="Calibri" w:cs="Calibri"/>
                <w:color w:val="000000"/>
                <w:sz w:val="22"/>
                <w:szCs w:val="22"/>
              </w:rPr>
              <w:t>P_set</w:t>
            </w:r>
            <w:proofErr w:type="spellEnd"/>
            <w:r>
              <w:rPr>
                <w:rFonts w:ascii="Calibri" w:hAnsi="Calibri" w:eastAsia="Calibri" w:cs="Calibri"/>
                <w:color w:val="000000"/>
                <w:sz w:val="22"/>
                <w:szCs w:val="22"/>
              </w:rPr>
              <w:t>, Reference real power, [W]</w:t>
            </w:r>
          </w:p>
          <w:p w:rsidR="00264C70" w:rsidRDefault="00E066DD" w14:paraId="2FEBAC3F" w14:textId="77777777">
            <w:pPr>
              <w:rPr>
                <w:rFonts w:ascii="Calibri" w:hAnsi="Calibri" w:eastAsia="Calibri" w:cs="Calibri"/>
                <w:sz w:val="22"/>
                <w:szCs w:val="22"/>
              </w:rPr>
            </w:pPr>
            <w:proofErr w:type="spellStart"/>
            <w:r>
              <w:rPr>
                <w:rFonts w:ascii="Calibri" w:hAnsi="Calibri" w:eastAsia="Calibri" w:cs="Calibri"/>
                <w:sz w:val="22"/>
                <w:szCs w:val="22"/>
              </w:rPr>
              <w:t>Q_set</w:t>
            </w:r>
            <w:proofErr w:type="spellEnd"/>
            <w:r>
              <w:rPr>
                <w:rFonts w:ascii="Calibri" w:hAnsi="Calibri" w:eastAsia="Calibri" w:cs="Calibri"/>
                <w:sz w:val="22"/>
                <w:szCs w:val="22"/>
              </w:rPr>
              <w:t>, Reference reactive power, [Var]</w:t>
            </w:r>
          </w:p>
          <w:p w:rsidR="00264C70" w:rsidRDefault="00264C70" w14:paraId="7F3BBC02" w14:textId="77777777">
            <w:pPr>
              <w:rPr>
                <w:rFonts w:ascii="Calibri" w:hAnsi="Calibri" w:eastAsia="Calibri" w:cs="Calibri"/>
                <w:sz w:val="22"/>
                <w:szCs w:val="22"/>
              </w:rPr>
            </w:pPr>
          </w:p>
        </w:tc>
      </w:tr>
      <w:tr w:rsidR="00264C70" w:rsidTr="65C4C694" w14:paraId="6BC47EAC" w14:textId="77777777">
        <w:tc>
          <w:tcPr>
            <w:tcW w:w="3506" w:type="dxa"/>
            <w:shd w:val="clear" w:color="auto" w:fill="E7E6E6" w:themeFill="background2"/>
            <w:tcMar/>
          </w:tcPr>
          <w:p w:rsidR="00264C70" w:rsidRDefault="00E066DD" w14:paraId="2AEBC0A0"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Output variables</w:t>
            </w:r>
            <w:r>
              <w:rPr>
                <w:rFonts w:ascii="Calibri" w:hAnsi="Calibri" w:eastAsia="Calibri" w:cs="Calibri"/>
                <w:color w:val="000072"/>
                <w:sz w:val="22"/>
                <w:szCs w:val="22"/>
              </w:rPr>
              <w:br/>
            </w:r>
            <w:r>
              <w:rPr>
                <w:rFonts w:ascii="Calibri" w:hAnsi="Calibri" w:eastAsia="Calibri" w:cs="Calibri"/>
                <w:color w:val="000072"/>
                <w:sz w:val="22"/>
                <w:szCs w:val="22"/>
              </w:rPr>
              <w:t>(name, type, unit, description)</w:t>
            </w:r>
          </w:p>
        </w:tc>
        <w:tc>
          <w:tcPr>
            <w:tcW w:w="5590" w:type="dxa"/>
            <w:tcMar/>
          </w:tcPr>
          <w:p w:rsidR="00264C70" w:rsidRDefault="00E066DD" w14:paraId="3149801C" w14:textId="705A41E4">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sidRPr="65C4C694" w:rsidR="02E806D4">
              <w:rPr>
                <w:rFonts w:ascii="Calibri" w:hAnsi="Calibri" w:eastAsia="Calibri" w:cs="Calibri"/>
                <w:color w:val="000000" w:themeColor="text1" w:themeTint="FF" w:themeShade="FF"/>
                <w:sz w:val="22"/>
                <w:szCs w:val="22"/>
              </w:rPr>
              <w:t>T</w:t>
            </w:r>
            <w:r w:rsidRPr="65C4C694" w:rsidR="00E066DD">
              <w:rPr>
                <w:rFonts w:ascii="Calibri" w:hAnsi="Calibri" w:eastAsia="Calibri" w:cs="Calibri"/>
                <w:color w:val="000000" w:themeColor="text1" w:themeTint="FF" w:themeShade="FF"/>
                <w:sz w:val="22"/>
                <w:szCs w:val="22"/>
              </w:rPr>
              <w:t>hree-phase inverter</w:t>
            </w:r>
            <w:r w:rsidRPr="65C4C694" w:rsidR="4EA437DB">
              <w:rPr>
                <w:rFonts w:ascii="Calibri" w:hAnsi="Calibri" w:eastAsia="Calibri" w:cs="Calibri"/>
                <w:color w:val="000000" w:themeColor="text1" w:themeTint="FF" w:themeShade="FF"/>
                <w:sz w:val="22"/>
                <w:szCs w:val="22"/>
              </w:rPr>
              <w:t xml:space="preserve"> output voltage</w:t>
            </w:r>
          </w:p>
        </w:tc>
      </w:tr>
      <w:tr w:rsidR="00264C70" w:rsidTr="65C4C694" w14:paraId="7D59AC53" w14:textId="77777777">
        <w:tc>
          <w:tcPr>
            <w:tcW w:w="3506" w:type="dxa"/>
            <w:shd w:val="clear" w:color="auto" w:fill="E7E6E6" w:themeFill="background2"/>
            <w:tcMar/>
          </w:tcPr>
          <w:p w:rsidR="00264C70" w:rsidRDefault="00E066DD" w14:paraId="6C3C77C8"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Parameters</w:t>
            </w:r>
            <w:r>
              <w:rPr>
                <w:rFonts w:ascii="Calibri" w:hAnsi="Calibri" w:eastAsia="Calibri" w:cs="Calibri"/>
                <w:color w:val="000072"/>
                <w:sz w:val="22"/>
                <w:szCs w:val="22"/>
              </w:rPr>
              <w:br/>
            </w:r>
            <w:r>
              <w:rPr>
                <w:rFonts w:ascii="Calibri" w:hAnsi="Calibri" w:eastAsia="Calibri" w:cs="Calibri"/>
                <w:color w:val="000072"/>
                <w:sz w:val="22"/>
                <w:szCs w:val="22"/>
              </w:rPr>
              <w:t>(name, type, unit, description)</w:t>
            </w:r>
          </w:p>
        </w:tc>
        <w:tc>
          <w:tcPr>
            <w:tcW w:w="5590" w:type="dxa"/>
            <w:tcMar/>
          </w:tcPr>
          <w:p w:rsidR="00264C70" w:rsidRDefault="00E066DD" w14:paraId="66CC11B0"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Calibri" w:hAnsi="Calibri" w:eastAsia="Calibri" w:cs="Calibri"/>
                <w:color w:val="000000"/>
                <w:sz w:val="22"/>
                <w:szCs w:val="22"/>
              </w:rPr>
              <w:t>PI controllers’ gains</w:t>
            </w:r>
          </w:p>
          <w:p w:rsidR="00264C70" w:rsidRDefault="00E066DD" w14:paraId="3DCF8BA4"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Calibri" w:hAnsi="Calibri" w:eastAsia="Calibri" w:cs="Calibri"/>
                <w:color w:val="000000"/>
                <w:sz w:val="22"/>
                <w:szCs w:val="22"/>
              </w:rPr>
              <w:t>Droop gains</w:t>
            </w:r>
          </w:p>
          <w:p w:rsidR="00264C70" w:rsidRDefault="00E066DD" w14:paraId="5E2CF256"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Calibri" w:hAnsi="Calibri" w:eastAsia="Calibri" w:cs="Calibri"/>
                <w:color w:val="000000"/>
                <w:sz w:val="22"/>
                <w:szCs w:val="22"/>
              </w:rPr>
              <w:t xml:space="preserve">Current limit of the inverter, </w:t>
            </w:r>
            <w:proofErr w:type="spellStart"/>
            <w:r>
              <w:rPr>
                <w:rFonts w:ascii="Calibri" w:hAnsi="Calibri" w:eastAsia="Calibri" w:cs="Calibri"/>
                <w:color w:val="000000"/>
                <w:sz w:val="22"/>
                <w:szCs w:val="22"/>
              </w:rPr>
              <w:t>I_max</w:t>
            </w:r>
            <w:proofErr w:type="spellEnd"/>
            <w:r>
              <w:rPr>
                <w:rFonts w:ascii="Calibri" w:hAnsi="Calibri" w:eastAsia="Calibri" w:cs="Calibri"/>
                <w:color w:val="000000"/>
                <w:sz w:val="22"/>
                <w:szCs w:val="22"/>
              </w:rPr>
              <w:t>, [A]</w:t>
            </w:r>
          </w:p>
        </w:tc>
      </w:tr>
      <w:tr w:rsidR="00264C70" w:rsidTr="65C4C694" w14:paraId="6CA2D547" w14:textId="77777777">
        <w:tc>
          <w:tcPr>
            <w:tcW w:w="3506" w:type="dxa"/>
            <w:shd w:val="clear" w:color="auto" w:fill="E7E6E6" w:themeFill="background2"/>
            <w:tcMar/>
          </w:tcPr>
          <w:p w:rsidR="00264C70" w:rsidRDefault="00E066DD" w14:paraId="7434D93F"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Internal variables</w:t>
            </w:r>
            <w:r>
              <w:rPr>
                <w:rFonts w:ascii="Calibri" w:hAnsi="Calibri" w:eastAsia="Calibri" w:cs="Calibri"/>
                <w:color w:val="000072"/>
                <w:sz w:val="22"/>
                <w:szCs w:val="22"/>
              </w:rPr>
              <w:br/>
            </w:r>
            <w:r>
              <w:rPr>
                <w:rFonts w:ascii="Calibri" w:hAnsi="Calibri" w:eastAsia="Calibri" w:cs="Calibri"/>
                <w:color w:val="000072"/>
                <w:sz w:val="22"/>
                <w:szCs w:val="22"/>
              </w:rPr>
              <w:t>(name, type, unit, description)</w:t>
            </w:r>
          </w:p>
        </w:tc>
        <w:tc>
          <w:tcPr>
            <w:tcW w:w="5590" w:type="dxa"/>
            <w:tcMar/>
          </w:tcPr>
          <w:p w:rsidR="00264C70" w:rsidRDefault="00E066DD" w14:paraId="2A7F31B6"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Calibri" w:hAnsi="Calibri" w:eastAsia="Calibri" w:cs="Calibri"/>
                <w:color w:val="000000"/>
                <w:sz w:val="22"/>
                <w:szCs w:val="22"/>
              </w:rPr>
              <w:t>PI controllers’ states</w:t>
            </w:r>
          </w:p>
        </w:tc>
      </w:tr>
      <w:tr w:rsidR="00264C70" w:rsidTr="65C4C694" w14:paraId="763D040D" w14:textId="77777777">
        <w:tc>
          <w:tcPr>
            <w:tcW w:w="3506" w:type="dxa"/>
            <w:shd w:val="clear" w:color="auto" w:fill="E7E6E6" w:themeFill="background2"/>
            <w:tcMar/>
          </w:tcPr>
          <w:p w:rsidR="00264C70" w:rsidRDefault="00E066DD" w14:paraId="3DDCED8B"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Internal constants</w:t>
            </w:r>
            <w:r>
              <w:rPr>
                <w:rFonts w:ascii="Calibri" w:hAnsi="Calibri" w:eastAsia="Calibri" w:cs="Calibri"/>
                <w:color w:val="000072"/>
                <w:sz w:val="22"/>
                <w:szCs w:val="22"/>
              </w:rPr>
              <w:br/>
            </w:r>
            <w:r>
              <w:rPr>
                <w:rFonts w:ascii="Calibri" w:hAnsi="Calibri" w:eastAsia="Calibri" w:cs="Calibri"/>
                <w:color w:val="000072"/>
                <w:sz w:val="22"/>
                <w:szCs w:val="22"/>
              </w:rPr>
              <w:t>(name, type, unit, description)</w:t>
            </w:r>
          </w:p>
        </w:tc>
        <w:tc>
          <w:tcPr>
            <w:tcW w:w="5590" w:type="dxa"/>
            <w:tcBorders>
              <w:bottom w:val="single" w:color="000000" w:themeColor="text1" w:sz="4" w:space="0"/>
            </w:tcBorders>
            <w:tcMar/>
          </w:tcPr>
          <w:p w:rsidR="00264C70" w:rsidRDefault="00E066DD" w14:paraId="5F91C4F0"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Calibri" w:hAnsi="Calibri" w:eastAsia="Calibri" w:cs="Calibri"/>
                <w:color w:val="000000"/>
                <w:sz w:val="22"/>
                <w:szCs w:val="22"/>
              </w:rPr>
              <w:t>N/A</w:t>
            </w:r>
          </w:p>
        </w:tc>
      </w:tr>
      <w:tr w:rsidR="00264C70" w:rsidTr="65C4C694" w14:paraId="19A6B483" w14:textId="77777777">
        <w:trPr>
          <w:trHeight w:val="289"/>
        </w:trPr>
        <w:tc>
          <w:tcPr>
            <w:tcW w:w="3506" w:type="dxa"/>
            <w:vMerge w:val="restart"/>
            <w:shd w:val="clear" w:color="auto" w:fill="E7E6E6" w:themeFill="background2"/>
            <w:tcMar/>
          </w:tcPr>
          <w:p w:rsidR="00264C70" w:rsidRDefault="00E066DD" w14:paraId="1DD150E6"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Model equations</w:t>
            </w:r>
          </w:p>
          <w:p w:rsidR="00264C70" w:rsidRDefault="00E066DD" w14:paraId="021949DF" w14:textId="77777777">
            <w:pPr>
              <w:pBdr>
                <w:top w:val="nil"/>
                <w:left w:val="nil"/>
                <w:bottom w:val="nil"/>
                <w:right w:val="nil"/>
                <w:between w:val="nil"/>
              </w:pBdr>
              <w:spacing w:after="60" w:line="288" w:lineRule="auto"/>
              <w:jc w:val="both"/>
              <w:rPr>
                <w:rFonts w:ascii="Calibri" w:hAnsi="Calibri" w:eastAsia="Calibri" w:cs="Calibri"/>
                <w:i/>
                <w:color w:val="7F7F7F"/>
                <w:sz w:val="22"/>
                <w:szCs w:val="22"/>
              </w:rPr>
            </w:pPr>
            <w:r>
              <w:rPr>
                <w:rFonts w:ascii="Calibri" w:hAnsi="Calibri" w:eastAsia="Calibri" w:cs="Calibri"/>
                <w:i/>
                <w:color w:val="7F7F7F"/>
                <w:sz w:val="22"/>
                <w:szCs w:val="22"/>
              </w:rPr>
              <w:t>Formulate or provide references to the model’s governing equations (describing the system state) and the constitutive equations (describing material properties)</w:t>
            </w:r>
          </w:p>
        </w:tc>
        <w:tc>
          <w:tcPr>
            <w:tcW w:w="5590" w:type="dxa"/>
            <w:tcBorders>
              <w:bottom w:val="single" w:color="000000" w:themeColor="text1" w:sz="4" w:space="0"/>
            </w:tcBorders>
            <w:shd w:val="clear" w:color="auto" w:fill="E7E6E6" w:themeFill="background2"/>
            <w:tcMar/>
          </w:tcPr>
          <w:p w:rsidR="00264C70" w:rsidRDefault="00E066DD" w14:paraId="1F3399F9" w14:textId="77777777">
            <w:pPr>
              <w:pBdr>
                <w:top w:val="nil"/>
                <w:left w:val="nil"/>
                <w:bottom w:val="nil"/>
                <w:right w:val="nil"/>
                <w:between w:val="nil"/>
              </w:pBdr>
              <w:spacing w:before="60" w:after="60" w:line="288" w:lineRule="auto"/>
              <w:jc w:val="both"/>
              <w:rPr>
                <w:rFonts w:ascii="Calibri" w:hAnsi="Calibri" w:eastAsia="Calibri" w:cs="Calibri"/>
                <w:color w:val="000072"/>
                <w:sz w:val="22"/>
                <w:szCs w:val="22"/>
              </w:rPr>
            </w:pPr>
            <w:r>
              <w:rPr>
                <w:rFonts w:ascii="Calibri" w:hAnsi="Calibri" w:eastAsia="Calibri" w:cs="Calibri"/>
                <w:color w:val="000072"/>
                <w:sz w:val="22"/>
                <w:szCs w:val="22"/>
              </w:rPr>
              <w:t>Governing equations</w:t>
            </w:r>
          </w:p>
        </w:tc>
      </w:tr>
      <w:tr w:rsidR="00264C70" w:rsidTr="65C4C694" w14:paraId="3009E866" w14:textId="77777777">
        <w:trPr>
          <w:trHeight w:val="679"/>
        </w:trPr>
        <w:tc>
          <w:tcPr>
            <w:tcW w:w="3506" w:type="dxa"/>
            <w:vMerge/>
            <w:tcMar/>
          </w:tcPr>
          <w:p w:rsidR="00264C70" w:rsidRDefault="00264C70" w14:paraId="2B67C1E9" w14:textId="77777777">
            <w:pPr>
              <w:widowControl w:val="0"/>
              <w:pBdr>
                <w:top w:val="nil"/>
                <w:left w:val="nil"/>
                <w:bottom w:val="nil"/>
                <w:right w:val="nil"/>
                <w:between w:val="nil"/>
              </w:pBdr>
              <w:spacing w:line="276" w:lineRule="auto"/>
              <w:rPr>
                <w:rFonts w:ascii="Calibri" w:hAnsi="Calibri" w:eastAsia="Calibri" w:cs="Calibri"/>
                <w:color w:val="000072"/>
                <w:sz w:val="22"/>
                <w:szCs w:val="22"/>
              </w:rPr>
            </w:pPr>
          </w:p>
        </w:tc>
        <w:tc>
          <w:tcPr>
            <w:tcW w:w="5590" w:type="dxa"/>
            <w:tcBorders>
              <w:top w:val="single" w:color="000000" w:themeColor="text1" w:sz="4" w:space="0"/>
              <w:bottom w:val="single" w:color="000000" w:themeColor="text1" w:sz="4" w:space="0"/>
            </w:tcBorders>
            <w:tcMar/>
          </w:tcPr>
          <w:p w:rsidR="00264C70" w:rsidP="65C4C694" w:rsidRDefault="00E066DD" w14:paraId="7185F70D" w14:textId="3670D6E4">
            <w:pPr>
              <w:pBdr>
                <w:top w:val="nil"/>
                <w:left w:val="nil"/>
                <w:bottom w:val="nil"/>
                <w:right w:val="nil"/>
                <w:between w:val="nil"/>
              </w:pBdr>
              <w:spacing w:before="240" w:line="276" w:lineRule="auto"/>
              <w:rPr>
                <w:rFonts w:ascii="Calibri" w:hAnsi="Calibri" w:eastAsia="Calibri" w:cs="Calibri"/>
              </w:rPr>
            </w:pPr>
            <w:r w:rsidRPr="65C4C694" w:rsidR="404BF046">
              <w:rPr>
                <w:rFonts w:ascii="Calibri" w:hAnsi="Calibri" w:eastAsia="Calibri" w:cs="Calibri"/>
              </w:rPr>
              <w:t>Controller:</w:t>
            </w:r>
          </w:p>
          <w:p w:rsidR="00264C70" w:rsidRDefault="00E066DD" w14:paraId="4686C396" w14:textId="3601BBFE">
            <w:pPr>
              <w:pBdr>
                <w:top w:val="nil"/>
                <w:left w:val="nil"/>
                <w:bottom w:val="nil"/>
                <w:right w:val="nil"/>
                <w:between w:val="nil"/>
              </w:pBdr>
              <w:spacing w:before="240" w:line="276" w:lineRule="auto"/>
              <w:rPr>
                <w:rFonts w:ascii="Calibri" w:hAnsi="Calibri" w:eastAsia="Calibri" w:cs="Calibri"/>
              </w:rPr>
            </w:pPr>
            <w:r w:rsidRPr="65C4C694" w:rsidR="00E066DD">
              <w:rPr>
                <w:rFonts w:ascii="Calibri" w:hAnsi="Calibri" w:eastAsia="Calibri" w:cs="Calibri"/>
              </w:rPr>
              <w:t>Droop control (input to voltage controller):</w:t>
            </w:r>
          </w:p>
          <w:p w:rsidR="00264C70" w:rsidRDefault="00E066DD" w14:paraId="3B0A3752" w14:textId="77777777">
            <w:pPr>
              <w:jc w:val="center"/>
              <w:rPr>
                <w:rFonts w:ascii="Cambria Math" w:hAnsi="Cambria Math" w:eastAsia="Cambria Math" w:cs="Cambria Math"/>
              </w:rPr>
            </w:pPr>
            <m:oMathPara>
              <m:oMath>
                <m:sSubSup>
                  <m:sSubSupPr>
                    <m:ctrlPr>
                      <w:rPr>
                        <w:rFonts w:ascii="Cambria Math" w:hAnsi="Cambria Math" w:eastAsia="Cambria Math" w:cs="Cambria Math"/>
                      </w:rPr>
                    </m:ctrlPr>
                  </m:sSubSupPr>
                  <m:e>
                    <m:r>
                      <w:rPr>
                        <w:rFonts w:ascii="Cambria Math" w:hAnsi="Cambria Math" w:eastAsia="Cambria Math" w:cs="Cambria Math"/>
                      </w:rPr>
                      <m:t>v</m:t>
                    </m:r>
                  </m:e>
                  <m:sub>
                    <m:r>
                      <w:rPr>
                        <w:rFonts w:ascii="Cambria Math" w:hAnsi="Cambria Math" w:eastAsia="Cambria Math" w:cs="Cambria Math"/>
                      </w:rPr>
                      <m:t>pccd</m:t>
                    </m:r>
                  </m:sub>
                  <m:sup>
                    <m:r>
                      <w:rPr>
                        <w:rFonts w:ascii="Cambria Math" w:hAnsi="Cambria Math" w:eastAsia="Cambria Math" w:cs="Cambria Math"/>
                      </w:rPr>
                      <m:t>ref</m:t>
                    </m:r>
                  </m:sup>
                </m:sSubSup>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V</m:t>
                    </m:r>
                  </m:e>
                  <m:sub>
                    <m:r>
                      <w:rPr>
                        <w:rFonts w:ascii="Cambria Math" w:hAnsi="Cambria Math" w:eastAsia="Cambria Math" w:cs="Cambria Math"/>
                      </w:rPr>
                      <m:t>nom</m:t>
                    </m:r>
                  </m:sub>
                </m:sSub>
                <m:r>
                  <w:rPr>
                    <w:rFonts w:ascii="Cambria Math" w:hAnsi="Cambria Math" w:eastAsia="Cambria Math" w:cs="Cambria Math"/>
                  </w:rPr>
                  <m:t>+</m:t>
                </m:r>
                <m:r>
                  <w:rPr>
                    <w:rFonts w:ascii="Cambria Math" w:hAnsi="Cambria Math" w:eastAsia="Cambria Math" w:cs="Cambria Math"/>
                  </w:rPr>
                  <m:t>n</m:t>
                </m:r>
                <m:d>
                  <m:dPr>
                    <m:ctrlPr>
                      <w:rPr>
                        <w:rFonts w:ascii="Cambria Math" w:hAnsi="Cambria Math" w:eastAsia="Cambria Math" w:cs="Cambria Math"/>
                      </w:rPr>
                    </m:ctrlPr>
                  </m:dPr>
                  <m:e>
                    <m:sSubSup>
                      <m:sSubSupPr>
                        <m:ctrlPr>
                          <w:rPr>
                            <w:rFonts w:ascii="Cambria Math" w:hAnsi="Cambria Math" w:eastAsia="Cambria Math" w:cs="Cambria Math"/>
                          </w:rPr>
                        </m:ctrlPr>
                      </m:sSubSupPr>
                      <m:e>
                        <m:r>
                          <w:rPr>
                            <w:rFonts w:ascii="Cambria Math" w:hAnsi="Cambria Math" w:eastAsia="Cambria Math" w:cs="Cambria Math"/>
                          </w:rPr>
                          <m:t>Q</m:t>
                        </m:r>
                      </m:e>
                      <m:sub>
                        <m:r>
                          <w:rPr>
                            <w:rFonts w:ascii="Cambria Math" w:hAnsi="Cambria Math" w:eastAsia="Cambria Math" w:cs="Cambria Math"/>
                          </w:rPr>
                          <m:t>set</m:t>
                        </m:r>
                      </m:sub>
                      <m:sup/>
                    </m:sSubSup>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Q</m:t>
                        </m:r>
                      </m:e>
                      <m:sub/>
                    </m:sSub>
                  </m:e>
                </m:d>
              </m:oMath>
            </m:oMathPara>
          </w:p>
          <w:sdt>
            <w:sdtPr>
              <w:tag w:val="goog_rdk_10"/>
              <w:id w:val="1585952329"/>
            </w:sdtPr>
            <w:sdtEndPr/>
            <w:sdtContent>
              <w:p w:rsidR="00264C70" w:rsidRDefault="00E066DD" w14:paraId="11F918DD" w14:textId="77777777">
                <w:pPr>
                  <w:jc w:val="center"/>
                  <w:rPr>
                    <w:del w:author="Alkistis Kontou" w:date="2021-10-06T09:40:00Z" w:id="0"/>
                    <w:rFonts w:ascii="Cambria Math" w:hAnsi="Cambria Math" w:eastAsia="Cambria Math" w:cs="Cambria Math"/>
                  </w:rPr>
                </w:pPr>
                <m:oMath>
                  <m:r>
                    <w:rPr>
                      <w:rFonts w:ascii="Cambria Math" w:hAnsi="Cambria Math" w:eastAsia="Cambria Math" w:cs="Cambria Math"/>
                    </w:rPr>
                    <m:t>ω</m:t>
                  </m:r>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ω</m:t>
                      </m:r>
                    </m:e>
                    <m:sub>
                      <m:r>
                        <w:rPr>
                          <w:rFonts w:ascii="Cambria Math" w:hAnsi="Cambria Math" w:eastAsia="Cambria Math" w:cs="Cambria Math"/>
                        </w:rPr>
                        <m:t>nom</m:t>
                      </m:r>
                    </m:sub>
                  </m:sSub>
                  <m:r>
                    <w:rPr>
                      <w:rFonts w:ascii="Cambria Math" w:hAnsi="Cambria Math" w:eastAsia="Cambria Math" w:cs="Cambria Math"/>
                    </w:rPr>
                    <m:t>+</m:t>
                  </m:r>
                  <m:r>
                    <w:rPr>
                      <w:rFonts w:ascii="Cambria Math" w:hAnsi="Cambria Math" w:eastAsia="Cambria Math" w:cs="Cambria Math"/>
                    </w:rPr>
                    <m:t>m</m:t>
                  </m:r>
                  <m:d>
                    <m:dPr>
                      <m:ctrlPr>
                        <w:rPr>
                          <w:rFonts w:ascii="Cambria Math" w:hAnsi="Cambria Math" w:eastAsia="Cambria Math" w:cs="Cambria Math"/>
                        </w:rPr>
                      </m:ctrlPr>
                    </m:dPr>
                    <m:e>
                      <m:sSubSup>
                        <m:sSubSupPr>
                          <m:ctrlPr>
                            <w:rPr>
                              <w:rFonts w:ascii="Cambria Math" w:hAnsi="Cambria Math" w:eastAsia="Cambria Math" w:cs="Cambria Math"/>
                            </w:rPr>
                          </m:ctrlPr>
                        </m:sSubSupPr>
                        <m:e>
                          <m:r>
                            <w:rPr>
                              <w:rFonts w:ascii="Cambria Math" w:hAnsi="Cambria Math" w:eastAsia="Cambria Math" w:cs="Cambria Math"/>
                            </w:rPr>
                            <m:t>P</m:t>
                          </m:r>
                        </m:e>
                        <m:sub>
                          <m:r>
                            <w:rPr>
                              <w:rFonts w:ascii="Cambria Math" w:hAnsi="Cambria Math" w:eastAsia="Cambria Math" w:cs="Cambria Math"/>
                            </w:rPr>
                            <m:t>set</m:t>
                          </m:r>
                        </m:sub>
                        <m:sup/>
                      </m:sSubSup>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P</m:t>
                          </m:r>
                        </m:e>
                        <m:sub/>
                      </m:sSub>
                    </m:e>
                  </m:d>
                  <m:r>
                    <w:rPr>
                      <w:rFonts w:ascii="Cambria Math" w:hAnsi="Cambria Math" w:eastAsia="Cambria Math" w:cs="Cambria Math"/>
                    </w:rPr>
                    <m:t>.</m:t>
                  </m:r>
                </m:oMath>
                <w:sdt>
                  <w:sdtPr>
                    <w:tag w:val="goog_rdk_9"/>
                    <w:id w:val="-2033557630"/>
                  </w:sdtPr>
                  <w:sdtEndPr/>
                  <w:sdtContent/>
                </w:sdt>
              </w:p>
            </w:sdtContent>
          </w:sdt>
          <w:sdt>
            <w:sdtPr>
              <w:tag w:val="goog_rdk_12"/>
              <w:id w:val="-1628316421"/>
              <w:showingPlcHdr/>
            </w:sdtPr>
            <w:sdtEndPr/>
            <w:sdtContent>
              <w:p w:rsidR="00264C70" w:rsidP="00E066DD" w:rsidRDefault="00E066DD" w14:paraId="31FB9CB4" w14:textId="7CD7BA7A">
                <w:pPr>
                  <w:rPr>
                    <w:rFonts w:ascii="Calibri" w:hAnsi="Calibri" w:eastAsia="Calibri" w:cs="Calibri"/>
                  </w:rPr>
                </w:pPr>
                <w:r>
                  <w:t xml:space="preserve">     </w:t>
                </w:r>
              </w:p>
            </w:sdtContent>
          </w:sdt>
          <w:p w:rsidR="00264C70" w:rsidRDefault="00E066DD" w14:paraId="1CB77D22" w14:textId="77777777">
            <w:pPr>
              <w:pBdr>
                <w:top w:val="nil"/>
                <w:left w:val="nil"/>
                <w:bottom w:val="nil"/>
                <w:right w:val="nil"/>
                <w:between w:val="nil"/>
              </w:pBdr>
              <w:spacing w:before="240" w:line="276" w:lineRule="auto"/>
              <w:rPr>
                <w:rFonts w:ascii="Calibri" w:hAnsi="Calibri" w:eastAsia="Calibri" w:cs="Calibri"/>
                <w:sz w:val="22"/>
                <w:szCs w:val="22"/>
              </w:rPr>
            </w:pPr>
            <w:r>
              <w:rPr>
                <w:rFonts w:ascii="Calibri" w:hAnsi="Calibri" w:eastAsia="Calibri" w:cs="Calibri"/>
                <w:sz w:val="22"/>
                <w:szCs w:val="22"/>
              </w:rPr>
              <w:t>Voltage controller (input to current controller):</w:t>
            </w:r>
          </w:p>
          <w:p w:rsidR="00264C70" w:rsidRDefault="00E066DD" w14:paraId="46484FBA" w14:textId="77777777">
            <w:pPr>
              <w:jc w:val="center"/>
              <w:rPr>
                <w:rFonts w:ascii="Cambria Math" w:hAnsi="Cambria Math" w:eastAsia="Cambria Math" w:cs="Cambria Math"/>
              </w:rPr>
            </w:pPr>
            <m:oMathPara>
              <m:oMath>
                <m:sSubSup>
                  <m:sSubSupPr>
                    <m:ctrlPr>
                      <w:rPr>
                        <w:rFonts w:ascii="Cambria Math" w:hAnsi="Cambria Math" w:eastAsia="Cambria Math" w:cs="Cambria Math"/>
                      </w:rPr>
                    </m:ctrlPr>
                  </m:sSubSupPr>
                  <m:e>
                    <m:r>
                      <w:rPr>
                        <w:rFonts w:ascii="Cambria Math" w:hAnsi="Cambria Math" w:eastAsia="Cambria Math" w:cs="Cambria Math"/>
                      </w:rPr>
                      <m:t>i</m:t>
                    </m:r>
                  </m:e>
                  <m:sub>
                    <m:r>
                      <w:rPr>
                        <w:rFonts w:ascii="Cambria Math" w:hAnsi="Cambria Math" w:eastAsia="Cambria Math" w:cs="Cambria Math"/>
                      </w:rPr>
                      <m:t>d</m:t>
                    </m:r>
                  </m:sub>
                  <m:sup>
                    <m:r>
                      <w:rPr>
                        <w:rFonts w:ascii="Cambria Math" w:hAnsi="Cambria Math" w:eastAsia="Cambria Math" w:cs="Cambria Math"/>
                      </w:rPr>
                      <m:t>ref</m:t>
                    </m:r>
                  </m:sup>
                </m:sSubSup>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i</m:t>
                    </m:r>
                  </m:e>
                  <m:sub>
                    <m:r>
                      <w:rPr>
                        <w:rFonts w:ascii="Cambria Math" w:hAnsi="Cambria Math" w:eastAsia="Cambria Math" w:cs="Cambria Math"/>
                      </w:rPr>
                      <m:t>gd</m:t>
                    </m:r>
                  </m:sub>
                </m:sSub>
                <m:r>
                  <w:rPr>
                    <w:rFonts w:ascii="Cambria Math" w:hAnsi="Cambria Math" w:eastAsia="Cambria Math" w:cs="Cambria Math"/>
                  </w:rPr>
                  <m:t>+</m:t>
                </m:r>
                <m:d>
                  <m:dPr>
                    <m:ctrlPr>
                      <w:rPr>
                        <w:rFonts w:ascii="Cambria Math" w:hAnsi="Cambria Math" w:eastAsia="Cambria Math" w:cs="Cambria Math"/>
                      </w:rPr>
                    </m:ctrlPr>
                  </m:dPr>
                  <m:e>
                    <m:sSub>
                      <m:sSubPr>
                        <m:ctrlPr>
                          <w:rPr>
                            <w:rFonts w:ascii="Cambria Math" w:hAnsi="Cambria Math" w:eastAsia="Cambria Math" w:cs="Cambria Math"/>
                          </w:rPr>
                        </m:ctrlPr>
                      </m:sSubPr>
                      <m:e>
                        <m:r>
                          <w:rPr>
                            <w:rFonts w:ascii="Cambria Math" w:hAnsi="Cambria Math" w:eastAsia="Cambria Math" w:cs="Cambria Math"/>
                          </w:rPr>
                          <m:t>k</m:t>
                        </m:r>
                      </m:e>
                      <m:sub>
                        <m:r>
                          <w:rPr>
                            <w:rFonts w:ascii="Cambria Math" w:hAnsi="Cambria Math" w:eastAsia="Cambria Math" w:cs="Cambria Math"/>
                          </w:rPr>
                          <m:t>pv</m:t>
                        </m:r>
                      </m:sub>
                    </m:sSub>
                    <m:r>
                      <w:rPr>
                        <w:rFonts w:ascii="Cambria Math" w:hAnsi="Cambria Math" w:eastAsia="Cambria Math" w:cs="Cambria Math"/>
                      </w:rPr>
                      <m:t>+</m:t>
                    </m:r>
                    <m:f>
                      <m:fPr>
                        <m:ctrlPr>
                          <w:rPr>
                            <w:rFonts w:ascii="Cambria Math" w:hAnsi="Cambria Math" w:eastAsia="Cambria Math" w:cs="Cambria Math"/>
                          </w:rPr>
                        </m:ctrlPr>
                      </m:fPr>
                      <m:num>
                        <m:sSub>
                          <m:sSubPr>
                            <m:ctrlPr>
                              <w:rPr>
                                <w:rFonts w:ascii="Cambria Math" w:hAnsi="Cambria Math" w:eastAsia="Cambria Math" w:cs="Cambria Math"/>
                              </w:rPr>
                            </m:ctrlPr>
                          </m:sSubPr>
                          <m:e>
                            <m:r>
                              <w:rPr>
                                <w:rFonts w:ascii="Cambria Math" w:hAnsi="Cambria Math" w:eastAsia="Cambria Math" w:cs="Cambria Math"/>
                              </w:rPr>
                              <m:t>k</m:t>
                            </m:r>
                          </m:e>
                          <m:sub>
                            <m:r>
                              <w:rPr>
                                <w:rFonts w:ascii="Cambria Math" w:hAnsi="Cambria Math" w:eastAsia="Cambria Math" w:cs="Cambria Math"/>
                              </w:rPr>
                              <m:t>iv</m:t>
                            </m:r>
                          </m:sub>
                        </m:sSub>
                      </m:num>
                      <m:den>
                        <m:r>
                          <w:rPr>
                            <w:rFonts w:ascii="Cambria Math" w:hAnsi="Cambria Math" w:eastAsia="Cambria Math" w:cs="Cambria Math"/>
                          </w:rPr>
                          <m:t>s</m:t>
                        </m:r>
                      </m:den>
                    </m:f>
                  </m:e>
                </m:d>
                <m:d>
                  <m:dPr>
                    <m:ctrlPr>
                      <w:rPr>
                        <w:rFonts w:ascii="Cambria Math" w:hAnsi="Cambria Math" w:eastAsia="Cambria Math" w:cs="Cambria Math"/>
                      </w:rPr>
                    </m:ctrlPr>
                  </m:dPr>
                  <m:e>
                    <m:sSubSup>
                      <m:sSubSupPr>
                        <m:ctrlPr>
                          <w:rPr>
                            <w:rFonts w:ascii="Cambria Math" w:hAnsi="Cambria Math" w:eastAsia="Cambria Math" w:cs="Cambria Math"/>
                          </w:rPr>
                        </m:ctrlPr>
                      </m:sSubSupPr>
                      <m:e>
                        <m:r>
                          <w:rPr>
                            <w:rFonts w:ascii="Cambria Math" w:hAnsi="Cambria Math" w:eastAsia="Cambria Math" w:cs="Cambria Math"/>
                          </w:rPr>
                          <m:t>v</m:t>
                        </m:r>
                      </m:e>
                      <m:sub>
                        <m:r>
                          <w:rPr>
                            <w:rFonts w:ascii="Cambria Math" w:hAnsi="Cambria Math" w:eastAsia="Cambria Math" w:cs="Cambria Math"/>
                          </w:rPr>
                          <m:t>pccd</m:t>
                        </m:r>
                      </m:sub>
                      <m:sup>
                        <m:r>
                          <w:rPr>
                            <w:rFonts w:ascii="Cambria Math" w:hAnsi="Cambria Math" w:eastAsia="Cambria Math" w:cs="Cambria Math"/>
                          </w:rPr>
                          <m:t>ref</m:t>
                        </m:r>
                      </m:sup>
                    </m:sSubSup>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v</m:t>
                        </m:r>
                      </m:e>
                      <m:sub>
                        <m:r>
                          <w:rPr>
                            <w:rFonts w:ascii="Cambria Math" w:hAnsi="Cambria Math" w:eastAsia="Cambria Math" w:cs="Cambria Math"/>
                          </w:rPr>
                          <m:t>pccd</m:t>
                        </m:r>
                      </m:sub>
                    </m:sSub>
                  </m:e>
                </m:d>
                <m:r>
                  <w:rPr>
                    <w:rFonts w:ascii="Cambria Math" w:hAnsi="Cambria Math" w:eastAsia="Cambria Math" w:cs="Cambria Math"/>
                  </w:rPr>
                  <m:t>-</m:t>
                </m:r>
                <m:r>
                  <w:rPr>
                    <w:rFonts w:ascii="Cambria Math" w:hAnsi="Cambria Math" w:eastAsia="Cambria Math" w:cs="Cambria Math"/>
                  </w:rPr>
                  <m:t>ωC</m:t>
                </m:r>
                <m:sSub>
                  <m:sSubPr>
                    <m:ctrlPr>
                      <w:rPr>
                        <w:rFonts w:ascii="Cambria Math" w:hAnsi="Cambria Math" w:eastAsia="Cambria Math" w:cs="Cambria Math"/>
                      </w:rPr>
                    </m:ctrlPr>
                  </m:sSubPr>
                  <m:e>
                    <m:r>
                      <w:rPr>
                        <w:rFonts w:ascii="Cambria Math" w:hAnsi="Cambria Math" w:eastAsia="Cambria Math" w:cs="Cambria Math"/>
                      </w:rPr>
                      <m:t>v</m:t>
                    </m:r>
                  </m:e>
                  <m:sub>
                    <m:r>
                      <w:rPr>
                        <w:rFonts w:ascii="Cambria Math" w:hAnsi="Cambria Math" w:eastAsia="Cambria Math" w:cs="Cambria Math"/>
                      </w:rPr>
                      <m:t>pccq</m:t>
                    </m:r>
                  </m:sub>
                </m:sSub>
              </m:oMath>
            </m:oMathPara>
          </w:p>
          <w:p w:rsidR="00264C70" w:rsidRDefault="00E066DD" w14:paraId="5F276C42" w14:textId="77777777">
            <w:pPr>
              <w:jc w:val="center"/>
              <w:rPr>
                <w:rFonts w:ascii="Cambria Math" w:hAnsi="Cambria Math" w:eastAsia="Cambria Math" w:cs="Cambria Math"/>
              </w:rPr>
            </w:pPr>
            <m:oMathPara>
              <m:oMath>
                <m:sSubSup>
                  <m:sSubSupPr>
                    <m:ctrlPr>
                      <w:rPr>
                        <w:rFonts w:ascii="Cambria Math" w:hAnsi="Cambria Math" w:eastAsia="Cambria Math" w:cs="Cambria Math"/>
                      </w:rPr>
                    </m:ctrlPr>
                  </m:sSubSupPr>
                  <m:e>
                    <m:r>
                      <w:rPr>
                        <w:rFonts w:ascii="Cambria Math" w:hAnsi="Cambria Math" w:eastAsia="Cambria Math" w:cs="Cambria Math"/>
                      </w:rPr>
                      <m:t>i</m:t>
                    </m:r>
                  </m:e>
                  <m:sub>
                    <m:r>
                      <w:rPr>
                        <w:rFonts w:ascii="Cambria Math" w:hAnsi="Cambria Math" w:eastAsia="Cambria Math" w:cs="Cambria Math"/>
                      </w:rPr>
                      <m:t>q</m:t>
                    </m:r>
                  </m:sub>
                  <m:sup>
                    <m:r>
                      <w:rPr>
                        <w:rFonts w:ascii="Cambria Math" w:hAnsi="Cambria Math" w:eastAsia="Cambria Math" w:cs="Cambria Math"/>
                      </w:rPr>
                      <m:t>ref</m:t>
                    </m:r>
                  </m:sup>
                </m:sSubSup>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i</m:t>
                    </m:r>
                  </m:e>
                  <m:sub>
                    <m:r>
                      <w:rPr>
                        <w:rFonts w:ascii="Cambria Math" w:hAnsi="Cambria Math" w:eastAsia="Cambria Math" w:cs="Cambria Math"/>
                      </w:rPr>
                      <m:t>gq</m:t>
                    </m:r>
                  </m:sub>
                </m:sSub>
                <m:r>
                  <w:rPr>
                    <w:rFonts w:ascii="Cambria Math" w:hAnsi="Cambria Math" w:eastAsia="Cambria Math" w:cs="Cambria Math"/>
                  </w:rPr>
                  <m:t>+</m:t>
                </m:r>
                <m:d>
                  <m:dPr>
                    <m:ctrlPr>
                      <w:rPr>
                        <w:rFonts w:ascii="Cambria Math" w:hAnsi="Cambria Math" w:eastAsia="Cambria Math" w:cs="Cambria Math"/>
                      </w:rPr>
                    </m:ctrlPr>
                  </m:dPr>
                  <m:e>
                    <m:sSub>
                      <m:sSubPr>
                        <m:ctrlPr>
                          <w:rPr>
                            <w:rFonts w:ascii="Cambria Math" w:hAnsi="Cambria Math" w:eastAsia="Cambria Math" w:cs="Cambria Math"/>
                          </w:rPr>
                        </m:ctrlPr>
                      </m:sSubPr>
                      <m:e>
                        <m:r>
                          <w:rPr>
                            <w:rFonts w:ascii="Cambria Math" w:hAnsi="Cambria Math" w:eastAsia="Cambria Math" w:cs="Cambria Math"/>
                          </w:rPr>
                          <m:t>k</m:t>
                        </m:r>
                      </m:e>
                      <m:sub>
                        <m:r>
                          <w:rPr>
                            <w:rFonts w:ascii="Cambria Math" w:hAnsi="Cambria Math" w:eastAsia="Cambria Math" w:cs="Cambria Math"/>
                          </w:rPr>
                          <m:t>pv</m:t>
                        </m:r>
                      </m:sub>
                    </m:sSub>
                    <m:r>
                      <w:rPr>
                        <w:rFonts w:ascii="Cambria Math" w:hAnsi="Cambria Math" w:eastAsia="Cambria Math" w:cs="Cambria Math"/>
                      </w:rPr>
                      <m:t>+</m:t>
                    </m:r>
                    <m:f>
                      <m:fPr>
                        <m:ctrlPr>
                          <w:rPr>
                            <w:rFonts w:ascii="Cambria Math" w:hAnsi="Cambria Math" w:eastAsia="Cambria Math" w:cs="Cambria Math"/>
                          </w:rPr>
                        </m:ctrlPr>
                      </m:fPr>
                      <m:num>
                        <m:sSub>
                          <m:sSubPr>
                            <m:ctrlPr>
                              <w:rPr>
                                <w:rFonts w:ascii="Cambria Math" w:hAnsi="Cambria Math" w:eastAsia="Cambria Math" w:cs="Cambria Math"/>
                              </w:rPr>
                            </m:ctrlPr>
                          </m:sSubPr>
                          <m:e>
                            <m:r>
                              <w:rPr>
                                <w:rFonts w:ascii="Cambria Math" w:hAnsi="Cambria Math" w:eastAsia="Cambria Math" w:cs="Cambria Math"/>
                              </w:rPr>
                              <m:t>k</m:t>
                            </m:r>
                          </m:e>
                          <m:sub>
                            <m:r>
                              <w:rPr>
                                <w:rFonts w:ascii="Cambria Math" w:hAnsi="Cambria Math" w:eastAsia="Cambria Math" w:cs="Cambria Math"/>
                              </w:rPr>
                              <m:t>iv</m:t>
                            </m:r>
                          </m:sub>
                        </m:sSub>
                      </m:num>
                      <m:den>
                        <m:r>
                          <w:rPr>
                            <w:rFonts w:ascii="Cambria Math" w:hAnsi="Cambria Math" w:eastAsia="Cambria Math" w:cs="Cambria Math"/>
                          </w:rPr>
                          <m:t>s</m:t>
                        </m:r>
                      </m:den>
                    </m:f>
                  </m:e>
                </m:d>
                <m:d>
                  <m:dPr>
                    <m:ctrlPr>
                      <w:rPr>
                        <w:rFonts w:ascii="Cambria Math" w:hAnsi="Cambria Math" w:eastAsia="Cambria Math" w:cs="Cambria Math"/>
                      </w:rPr>
                    </m:ctrlPr>
                  </m:dPr>
                  <m:e>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v</m:t>
                        </m:r>
                      </m:e>
                      <m:sub>
                        <m:r>
                          <w:rPr>
                            <w:rFonts w:ascii="Cambria Math" w:hAnsi="Cambria Math" w:eastAsia="Cambria Math" w:cs="Cambria Math"/>
                          </w:rPr>
                          <m:t>pccq</m:t>
                        </m:r>
                      </m:sub>
                    </m:sSub>
                  </m:e>
                </m:d>
                <m:r>
                  <w:rPr>
                    <w:rFonts w:ascii="Cambria Math" w:hAnsi="Cambria Math" w:eastAsia="Cambria Math" w:cs="Cambria Math"/>
                  </w:rPr>
                  <m:t>+</m:t>
                </m:r>
                <m:r>
                  <w:rPr>
                    <w:rFonts w:ascii="Cambria Math" w:hAnsi="Cambria Math" w:eastAsia="Cambria Math" w:cs="Cambria Math"/>
                  </w:rPr>
                  <m:t>ωC</m:t>
                </m:r>
                <m:sSub>
                  <m:sSubPr>
                    <m:ctrlPr>
                      <w:rPr>
                        <w:rFonts w:ascii="Cambria Math" w:hAnsi="Cambria Math" w:eastAsia="Cambria Math" w:cs="Cambria Math"/>
                      </w:rPr>
                    </m:ctrlPr>
                  </m:sSubPr>
                  <m:e>
                    <m:r>
                      <w:rPr>
                        <w:rFonts w:ascii="Cambria Math" w:hAnsi="Cambria Math" w:eastAsia="Cambria Math" w:cs="Cambria Math"/>
                      </w:rPr>
                      <m:t>v</m:t>
                    </m:r>
                  </m:e>
                  <m:sub>
                    <m:r>
                      <w:rPr>
                        <w:rFonts w:ascii="Cambria Math" w:hAnsi="Cambria Math" w:eastAsia="Cambria Math" w:cs="Cambria Math"/>
                      </w:rPr>
                      <m:t>pccd</m:t>
                    </m:r>
                  </m:sub>
                </m:sSub>
              </m:oMath>
            </m:oMathPara>
          </w:p>
          <w:p w:rsidR="00264C70" w:rsidRDefault="00E066DD" w14:paraId="06710A14" w14:textId="77777777">
            <w:pPr>
              <w:pBdr>
                <w:top w:val="nil"/>
                <w:left w:val="nil"/>
                <w:bottom w:val="nil"/>
                <w:right w:val="nil"/>
                <w:between w:val="nil"/>
              </w:pBdr>
              <w:spacing w:before="240" w:line="276" w:lineRule="auto"/>
              <w:rPr>
                <w:rFonts w:ascii="Calibri" w:hAnsi="Calibri" w:eastAsia="Calibri" w:cs="Calibri"/>
                <w:sz w:val="22"/>
                <w:szCs w:val="22"/>
              </w:rPr>
            </w:pPr>
            <w:r>
              <w:rPr>
                <w:rFonts w:ascii="Calibri" w:hAnsi="Calibri" w:eastAsia="Calibri" w:cs="Calibri"/>
                <w:sz w:val="22"/>
                <w:szCs w:val="22"/>
              </w:rPr>
              <w:t>Current controller (input to PWM generator):</w:t>
            </w:r>
          </w:p>
          <w:p w:rsidR="00264C70" w:rsidRDefault="00E066DD" w14:paraId="399C5C89" w14:textId="77777777">
            <w:pPr>
              <w:jc w:val="center"/>
              <w:rPr>
                <w:rFonts w:ascii="Cambria Math" w:hAnsi="Cambria Math" w:eastAsia="Cambria Math" w:cs="Cambria Math"/>
              </w:rPr>
            </w:pPr>
            <m:oMathPara>
              <m:oMath>
                <m:sSub>
                  <m:sSubPr>
                    <m:ctrlPr>
                      <w:rPr>
                        <w:rFonts w:ascii="Cambria Math" w:hAnsi="Cambria Math" w:eastAsia="Cambria Math" w:cs="Cambria Math"/>
                      </w:rPr>
                    </m:ctrlPr>
                  </m:sSubPr>
                  <m:e>
                    <m:r>
                      <w:rPr>
                        <w:rFonts w:ascii="Cambria Math" w:hAnsi="Cambria Math" w:eastAsia="Cambria Math" w:cs="Cambria Math"/>
                      </w:rPr>
                      <m:t>v</m:t>
                    </m:r>
                  </m:e>
                  <m:sub>
                    <m:r>
                      <w:rPr>
                        <w:rFonts w:ascii="Cambria Math" w:hAnsi="Cambria Math" w:eastAsia="Cambria Math" w:cs="Cambria Math"/>
                      </w:rPr>
                      <m:t>d</m:t>
                    </m:r>
                  </m:sub>
                </m:sSub>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v</m:t>
                    </m:r>
                  </m:e>
                  <m:sub>
                    <m:r>
                      <w:rPr>
                        <w:rFonts w:ascii="Cambria Math" w:hAnsi="Cambria Math" w:eastAsia="Cambria Math" w:cs="Cambria Math"/>
                      </w:rPr>
                      <m:t>pccd</m:t>
                    </m:r>
                  </m:sub>
                </m:sSub>
                <m:r>
                  <w:rPr>
                    <w:rFonts w:ascii="Cambria Math" w:hAnsi="Cambria Math" w:eastAsia="Cambria Math" w:cs="Cambria Math"/>
                  </w:rPr>
                  <m:t>+</m:t>
                </m:r>
                <m:d>
                  <m:dPr>
                    <m:ctrlPr>
                      <w:rPr>
                        <w:rFonts w:ascii="Cambria Math" w:hAnsi="Cambria Math" w:eastAsia="Cambria Math" w:cs="Cambria Math"/>
                      </w:rPr>
                    </m:ctrlPr>
                  </m:dPr>
                  <m:e>
                    <m:sSub>
                      <m:sSubPr>
                        <m:ctrlPr>
                          <w:rPr>
                            <w:rFonts w:ascii="Cambria Math" w:hAnsi="Cambria Math" w:eastAsia="Cambria Math" w:cs="Cambria Math"/>
                          </w:rPr>
                        </m:ctrlPr>
                      </m:sSubPr>
                      <m:e>
                        <m:r>
                          <w:rPr>
                            <w:rFonts w:ascii="Cambria Math" w:hAnsi="Cambria Math" w:eastAsia="Cambria Math" w:cs="Cambria Math"/>
                          </w:rPr>
                          <m:t>k</m:t>
                        </m:r>
                      </m:e>
                      <m:sub>
                        <m:r>
                          <w:rPr>
                            <w:rFonts w:ascii="Cambria Math" w:hAnsi="Cambria Math" w:eastAsia="Cambria Math" w:cs="Cambria Math"/>
                          </w:rPr>
                          <m:t>pi</m:t>
                        </m:r>
                      </m:sub>
                    </m:sSub>
                    <m:r>
                      <w:rPr>
                        <w:rFonts w:ascii="Cambria Math" w:hAnsi="Cambria Math" w:eastAsia="Cambria Math" w:cs="Cambria Math"/>
                      </w:rPr>
                      <m:t>+</m:t>
                    </m:r>
                    <m:f>
                      <m:fPr>
                        <m:ctrlPr>
                          <w:rPr>
                            <w:rFonts w:ascii="Cambria Math" w:hAnsi="Cambria Math" w:eastAsia="Cambria Math" w:cs="Cambria Math"/>
                          </w:rPr>
                        </m:ctrlPr>
                      </m:fPr>
                      <m:num>
                        <m:sSub>
                          <m:sSubPr>
                            <m:ctrlPr>
                              <w:rPr>
                                <w:rFonts w:ascii="Cambria Math" w:hAnsi="Cambria Math" w:eastAsia="Cambria Math" w:cs="Cambria Math"/>
                              </w:rPr>
                            </m:ctrlPr>
                          </m:sSubPr>
                          <m:e>
                            <m:r>
                              <w:rPr>
                                <w:rFonts w:ascii="Cambria Math" w:hAnsi="Cambria Math" w:eastAsia="Cambria Math" w:cs="Cambria Math"/>
                              </w:rPr>
                              <m:t>k</m:t>
                            </m:r>
                          </m:e>
                          <m:sub>
                            <m:r>
                              <w:rPr>
                                <w:rFonts w:ascii="Cambria Math" w:hAnsi="Cambria Math" w:eastAsia="Cambria Math" w:cs="Cambria Math"/>
                              </w:rPr>
                              <m:t>ii</m:t>
                            </m:r>
                          </m:sub>
                        </m:sSub>
                      </m:num>
                      <m:den>
                        <m:r>
                          <w:rPr>
                            <w:rFonts w:ascii="Cambria Math" w:hAnsi="Cambria Math" w:eastAsia="Cambria Math" w:cs="Cambria Math"/>
                          </w:rPr>
                          <m:t>s</m:t>
                        </m:r>
                      </m:den>
                    </m:f>
                  </m:e>
                </m:d>
                <m:d>
                  <m:dPr>
                    <m:ctrlPr>
                      <w:rPr>
                        <w:rFonts w:ascii="Cambria Math" w:hAnsi="Cambria Math" w:eastAsia="Cambria Math" w:cs="Cambria Math"/>
                      </w:rPr>
                    </m:ctrlPr>
                  </m:dPr>
                  <m:e>
                    <m:sSubSup>
                      <m:sSubSupPr>
                        <m:ctrlPr>
                          <w:rPr>
                            <w:rFonts w:ascii="Cambria Math" w:hAnsi="Cambria Math" w:eastAsia="Cambria Math" w:cs="Cambria Math"/>
                          </w:rPr>
                        </m:ctrlPr>
                      </m:sSubSupPr>
                      <m:e>
                        <m:r>
                          <w:rPr>
                            <w:rFonts w:ascii="Cambria Math" w:hAnsi="Cambria Math" w:eastAsia="Cambria Math" w:cs="Cambria Math"/>
                          </w:rPr>
                          <m:t>i</m:t>
                        </m:r>
                      </m:e>
                      <m:sub>
                        <m:r>
                          <w:rPr>
                            <w:rFonts w:ascii="Cambria Math" w:hAnsi="Cambria Math" w:eastAsia="Cambria Math" w:cs="Cambria Math"/>
                          </w:rPr>
                          <m:t>d</m:t>
                        </m:r>
                      </m:sub>
                      <m:sup>
                        <m:r>
                          <w:rPr>
                            <w:rFonts w:ascii="Cambria Math" w:hAnsi="Cambria Math" w:eastAsia="Cambria Math" w:cs="Cambria Math"/>
                          </w:rPr>
                          <m:t>ref</m:t>
                        </m:r>
                      </m:sup>
                    </m:sSubSup>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i</m:t>
                        </m:r>
                      </m:e>
                      <m:sub>
                        <m:r>
                          <w:rPr>
                            <w:rFonts w:ascii="Cambria Math" w:hAnsi="Cambria Math" w:eastAsia="Cambria Math" w:cs="Cambria Math"/>
                          </w:rPr>
                          <m:t>d</m:t>
                        </m:r>
                      </m:sub>
                    </m:sSub>
                  </m:e>
                </m:d>
                <m:r>
                  <w:rPr>
                    <w:rFonts w:ascii="Cambria Math" w:hAnsi="Cambria Math" w:eastAsia="Cambria Math" w:cs="Cambria Math"/>
                  </w:rPr>
                  <m:t>-</m:t>
                </m:r>
                <m:r>
                  <w:rPr>
                    <w:rFonts w:ascii="Cambria Math" w:hAnsi="Cambria Math" w:eastAsia="Cambria Math" w:cs="Cambria Math"/>
                  </w:rPr>
                  <m:t>ωL</m:t>
                </m:r>
                <m:sSub>
                  <m:sSubPr>
                    <m:ctrlPr>
                      <w:rPr>
                        <w:rFonts w:ascii="Cambria Math" w:hAnsi="Cambria Math" w:eastAsia="Cambria Math" w:cs="Cambria Math"/>
                      </w:rPr>
                    </m:ctrlPr>
                  </m:sSubPr>
                  <m:e>
                    <m:r>
                      <w:rPr>
                        <w:rFonts w:ascii="Cambria Math" w:hAnsi="Cambria Math" w:eastAsia="Cambria Math" w:cs="Cambria Math"/>
                      </w:rPr>
                      <m:t>i</m:t>
                    </m:r>
                  </m:e>
                  <m:sub>
                    <m:r>
                      <w:rPr>
                        <w:rFonts w:ascii="Cambria Math" w:hAnsi="Cambria Math" w:eastAsia="Cambria Math" w:cs="Cambria Math"/>
                      </w:rPr>
                      <m:t>q</m:t>
                    </m:r>
                  </m:sub>
                </m:sSub>
              </m:oMath>
            </m:oMathPara>
          </w:p>
          <w:p w:rsidRPr="00E066DD" w:rsidR="00264C70" w:rsidP="00E066DD" w:rsidRDefault="00E066DD" w14:paraId="76C3D064" w14:textId="77777777">
            <w:pPr>
              <w:jc w:val="center"/>
              <w:rPr>
                <w:rFonts w:ascii="Cambria Math" w:hAnsi="Cambria Math" w:eastAsia="Cambria Math" w:cs="Cambria Math"/>
              </w:rPr>
            </w:pPr>
            <m:oMathPara>
              <m:oMath>
                <m:sSub>
                  <m:sSubPr>
                    <m:ctrlPr>
                      <w:rPr>
                        <w:rFonts w:ascii="Cambria Math" w:hAnsi="Cambria Math" w:eastAsia="Cambria Math" w:cs="Cambria Math"/>
                      </w:rPr>
                    </m:ctrlPr>
                  </m:sSubPr>
                  <m:e>
                    <m:r>
                      <w:rPr>
                        <w:rFonts w:ascii="Cambria Math" w:hAnsi="Cambria Math" w:eastAsia="Cambria Math" w:cs="Cambria Math"/>
                      </w:rPr>
                      <m:t>v</m:t>
                    </m:r>
                  </m:e>
                  <m:sub>
                    <m:r>
                      <w:rPr>
                        <w:rFonts w:ascii="Cambria Math" w:hAnsi="Cambria Math" w:eastAsia="Cambria Math" w:cs="Cambria Math"/>
                      </w:rPr>
                      <m:t>q</m:t>
                    </m:r>
                  </m:sub>
                </m:sSub>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v</m:t>
                    </m:r>
                  </m:e>
                  <m:sub>
                    <m:r>
                      <w:rPr>
                        <w:rFonts w:ascii="Cambria Math" w:hAnsi="Cambria Math" w:eastAsia="Cambria Math" w:cs="Cambria Math"/>
                      </w:rPr>
                      <m:t>pccq</m:t>
                    </m:r>
                  </m:sub>
                </m:sSub>
                <m:r>
                  <w:rPr>
                    <w:rFonts w:ascii="Cambria Math" w:hAnsi="Cambria Math" w:eastAsia="Cambria Math" w:cs="Cambria Math"/>
                  </w:rPr>
                  <m:t>+</m:t>
                </m:r>
                <m:d>
                  <m:dPr>
                    <m:ctrlPr>
                      <w:rPr>
                        <w:rFonts w:ascii="Cambria Math" w:hAnsi="Cambria Math" w:eastAsia="Cambria Math" w:cs="Cambria Math"/>
                      </w:rPr>
                    </m:ctrlPr>
                  </m:dPr>
                  <m:e>
                    <m:sSub>
                      <m:sSubPr>
                        <m:ctrlPr>
                          <w:rPr>
                            <w:rFonts w:ascii="Cambria Math" w:hAnsi="Cambria Math" w:eastAsia="Cambria Math" w:cs="Cambria Math"/>
                          </w:rPr>
                        </m:ctrlPr>
                      </m:sSubPr>
                      <m:e>
                        <m:r>
                          <w:rPr>
                            <w:rFonts w:ascii="Cambria Math" w:hAnsi="Cambria Math" w:eastAsia="Cambria Math" w:cs="Cambria Math"/>
                          </w:rPr>
                          <m:t>k</m:t>
                        </m:r>
                      </m:e>
                      <m:sub>
                        <m:r>
                          <w:rPr>
                            <w:rFonts w:ascii="Cambria Math" w:hAnsi="Cambria Math" w:eastAsia="Cambria Math" w:cs="Cambria Math"/>
                          </w:rPr>
                          <m:t>pi</m:t>
                        </m:r>
                      </m:sub>
                    </m:sSub>
                    <m:r>
                      <w:rPr>
                        <w:rFonts w:ascii="Cambria Math" w:hAnsi="Cambria Math" w:eastAsia="Cambria Math" w:cs="Cambria Math"/>
                      </w:rPr>
                      <m:t>+</m:t>
                    </m:r>
                    <m:f>
                      <m:fPr>
                        <m:ctrlPr>
                          <w:rPr>
                            <w:rFonts w:ascii="Cambria Math" w:hAnsi="Cambria Math" w:eastAsia="Cambria Math" w:cs="Cambria Math"/>
                          </w:rPr>
                        </m:ctrlPr>
                      </m:fPr>
                      <m:num>
                        <m:sSub>
                          <m:sSubPr>
                            <m:ctrlPr>
                              <w:rPr>
                                <w:rFonts w:ascii="Cambria Math" w:hAnsi="Cambria Math" w:eastAsia="Cambria Math" w:cs="Cambria Math"/>
                              </w:rPr>
                            </m:ctrlPr>
                          </m:sSubPr>
                          <m:e>
                            <m:r>
                              <w:rPr>
                                <w:rFonts w:ascii="Cambria Math" w:hAnsi="Cambria Math" w:eastAsia="Cambria Math" w:cs="Cambria Math"/>
                              </w:rPr>
                              <m:t>k</m:t>
                            </m:r>
                          </m:e>
                          <m:sub>
                            <m:r>
                              <w:rPr>
                                <w:rFonts w:ascii="Cambria Math" w:hAnsi="Cambria Math" w:eastAsia="Cambria Math" w:cs="Cambria Math"/>
                              </w:rPr>
                              <m:t>ii</m:t>
                            </m:r>
                          </m:sub>
                        </m:sSub>
                      </m:num>
                      <m:den>
                        <m:r>
                          <w:rPr>
                            <w:rFonts w:ascii="Cambria Math" w:hAnsi="Cambria Math" w:eastAsia="Cambria Math" w:cs="Cambria Math"/>
                          </w:rPr>
                          <m:t>s</m:t>
                        </m:r>
                      </m:den>
                    </m:f>
                  </m:e>
                </m:d>
                <m:d>
                  <m:dPr>
                    <m:ctrlPr>
                      <w:rPr>
                        <w:rFonts w:ascii="Cambria Math" w:hAnsi="Cambria Math" w:eastAsia="Cambria Math" w:cs="Cambria Math"/>
                      </w:rPr>
                    </m:ctrlPr>
                  </m:dPr>
                  <m:e>
                    <m:sSubSup>
                      <m:sSubSupPr>
                        <m:ctrlPr>
                          <w:rPr>
                            <w:rFonts w:ascii="Cambria Math" w:hAnsi="Cambria Math" w:eastAsia="Cambria Math" w:cs="Cambria Math"/>
                          </w:rPr>
                        </m:ctrlPr>
                      </m:sSubSupPr>
                      <m:e>
                        <m:r>
                          <w:rPr>
                            <w:rFonts w:ascii="Cambria Math" w:hAnsi="Cambria Math" w:eastAsia="Cambria Math" w:cs="Cambria Math"/>
                          </w:rPr>
                          <m:t>i</m:t>
                        </m:r>
                      </m:e>
                      <m:sub>
                        <m:r>
                          <w:rPr>
                            <w:rFonts w:ascii="Cambria Math" w:hAnsi="Cambria Math" w:eastAsia="Cambria Math" w:cs="Cambria Math"/>
                          </w:rPr>
                          <m:t>q</m:t>
                        </m:r>
                      </m:sub>
                      <m:sup>
                        <m:r>
                          <w:rPr>
                            <w:rFonts w:ascii="Cambria Math" w:hAnsi="Cambria Math" w:eastAsia="Cambria Math" w:cs="Cambria Math"/>
                          </w:rPr>
                          <m:t>ref</m:t>
                        </m:r>
                      </m:sup>
                    </m:sSubSup>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i</m:t>
                        </m:r>
                      </m:e>
                      <m:sub>
                        <m:r>
                          <w:rPr>
                            <w:rFonts w:ascii="Cambria Math" w:hAnsi="Cambria Math" w:eastAsia="Cambria Math" w:cs="Cambria Math"/>
                          </w:rPr>
                          <m:t>q</m:t>
                        </m:r>
                      </m:sub>
                    </m:sSub>
                  </m:e>
                </m:d>
                <m:r>
                  <w:rPr>
                    <w:rFonts w:ascii="Cambria Math" w:hAnsi="Cambria Math" w:eastAsia="Cambria Math" w:cs="Cambria Math"/>
                  </w:rPr>
                  <m:t>+</m:t>
                </m:r>
                <m:r>
                  <w:rPr>
                    <w:rFonts w:ascii="Cambria Math" w:hAnsi="Cambria Math" w:eastAsia="Cambria Math" w:cs="Cambria Math"/>
                  </w:rPr>
                  <m:t>ωL</m:t>
                </m:r>
                <m:sSub>
                  <m:sSubPr>
                    <m:ctrlPr>
                      <w:rPr>
                        <w:rFonts w:ascii="Cambria Math" w:hAnsi="Cambria Math" w:eastAsia="Cambria Math" w:cs="Cambria Math"/>
                      </w:rPr>
                    </m:ctrlPr>
                  </m:sSubPr>
                  <m:e>
                    <m:r>
                      <w:rPr>
                        <w:rFonts w:ascii="Cambria Math" w:hAnsi="Cambria Math" w:eastAsia="Cambria Math" w:cs="Cambria Math"/>
                      </w:rPr>
                      <m:t>i</m:t>
                    </m:r>
                  </m:e>
                  <m:sub>
                    <m:r>
                      <w:rPr>
                        <w:rFonts w:ascii="Cambria Math" w:hAnsi="Cambria Math" w:eastAsia="Cambria Math" w:cs="Cambria Math"/>
                      </w:rPr>
                      <m:t>d</m:t>
                    </m:r>
                  </m:sub>
                </m:sSub>
              </m:oMath>
            </m:oMathPara>
          </w:p>
          <w:p w:rsidRPr="00E066DD" w:rsidR="00E066DD" w:rsidP="00E066DD" w:rsidRDefault="00E066DD" w14:paraId="388060AF" w14:textId="03ABF432">
            <w:pPr>
              <w:jc w:val="center"/>
              <w:rPr>
                <w:rFonts w:ascii="Cambria Math" w:hAnsi="Cambria Math" w:eastAsia="Cambria Math" w:cs="Cambria Math"/>
              </w:rPr>
            </w:pPr>
          </w:p>
        </w:tc>
      </w:tr>
      <w:tr w:rsidR="00264C70" w:rsidTr="65C4C694" w14:paraId="4015BEDD" w14:textId="77777777">
        <w:trPr>
          <w:trHeight w:val="263"/>
        </w:trPr>
        <w:tc>
          <w:tcPr>
            <w:tcW w:w="3506" w:type="dxa"/>
            <w:vMerge/>
            <w:tcMar/>
          </w:tcPr>
          <w:p w:rsidR="00264C70" w:rsidRDefault="00264C70" w14:paraId="07256E32" w14:textId="77777777">
            <w:pPr>
              <w:widowControl w:val="0"/>
              <w:pBdr>
                <w:top w:val="nil"/>
                <w:left w:val="nil"/>
                <w:bottom w:val="nil"/>
                <w:right w:val="nil"/>
                <w:between w:val="nil"/>
              </w:pBdr>
              <w:spacing w:line="276" w:lineRule="auto"/>
              <w:rPr>
                <w:rFonts w:ascii="Calibri" w:hAnsi="Calibri" w:eastAsia="Calibri" w:cs="Calibri"/>
                <w:color w:val="000000"/>
                <w:sz w:val="22"/>
                <w:szCs w:val="22"/>
              </w:rPr>
            </w:pPr>
          </w:p>
        </w:tc>
        <w:tc>
          <w:tcPr>
            <w:tcW w:w="5590" w:type="dxa"/>
            <w:tcBorders>
              <w:bottom w:val="single" w:color="000000" w:themeColor="text1" w:sz="4" w:space="0"/>
            </w:tcBorders>
            <w:shd w:val="clear" w:color="auto" w:fill="auto"/>
            <w:tcMar/>
          </w:tcPr>
          <w:p w:rsidR="00264C70" w:rsidRDefault="00E066DD" w14:paraId="42011F2C" w14:textId="77777777">
            <w:pPr>
              <w:pBdr>
                <w:top w:val="nil"/>
                <w:left w:val="nil"/>
                <w:bottom w:val="nil"/>
                <w:right w:val="nil"/>
                <w:between w:val="nil"/>
              </w:pBdr>
              <w:spacing w:before="60" w:after="60" w:line="288" w:lineRule="auto"/>
              <w:jc w:val="both"/>
              <w:rPr>
                <w:rFonts w:ascii="Calibri" w:hAnsi="Calibri" w:eastAsia="Calibri" w:cs="Calibri"/>
                <w:color w:val="000072"/>
                <w:sz w:val="22"/>
                <w:szCs w:val="22"/>
              </w:rPr>
            </w:pPr>
            <w:r>
              <w:rPr>
                <w:rFonts w:ascii="Calibri" w:hAnsi="Calibri" w:eastAsia="Calibri" w:cs="Calibri"/>
                <w:color w:val="000072"/>
                <w:sz w:val="22"/>
                <w:szCs w:val="22"/>
              </w:rPr>
              <w:t>Constitutive equations</w:t>
            </w:r>
          </w:p>
        </w:tc>
      </w:tr>
      <w:tr w:rsidR="00264C70" w:rsidTr="65C4C694" w14:paraId="33B996E5" w14:textId="77777777">
        <w:trPr>
          <w:trHeight w:val="536"/>
        </w:trPr>
        <w:tc>
          <w:tcPr>
            <w:tcW w:w="3506" w:type="dxa"/>
            <w:vMerge/>
            <w:tcMar/>
          </w:tcPr>
          <w:p w:rsidR="00264C70" w:rsidRDefault="00264C70" w14:paraId="1D4802FF" w14:textId="77777777">
            <w:pPr>
              <w:widowControl w:val="0"/>
              <w:pBdr>
                <w:top w:val="nil"/>
                <w:left w:val="nil"/>
                <w:bottom w:val="nil"/>
                <w:right w:val="nil"/>
                <w:between w:val="nil"/>
              </w:pBdr>
              <w:spacing w:line="276" w:lineRule="auto"/>
              <w:rPr>
                <w:rFonts w:ascii="Calibri" w:hAnsi="Calibri" w:eastAsia="Calibri" w:cs="Calibri"/>
                <w:color w:val="000072"/>
                <w:sz w:val="22"/>
                <w:szCs w:val="22"/>
              </w:rPr>
            </w:pPr>
          </w:p>
        </w:tc>
        <w:tc>
          <w:tcPr>
            <w:tcW w:w="5590" w:type="dxa"/>
            <w:tcBorders>
              <w:top w:val="single" w:color="000000" w:themeColor="text1" w:sz="4" w:space="0"/>
            </w:tcBorders>
            <w:shd w:val="clear" w:color="auto" w:fill="auto"/>
            <w:tcMar/>
          </w:tcPr>
          <w:p w:rsidR="00264C70" w:rsidRDefault="00E066DD" w14:paraId="6EA7BAE3"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Calibri" w:hAnsi="Calibri" w:eastAsia="Calibri" w:cs="Calibri"/>
                <w:color w:val="000000"/>
                <w:sz w:val="22"/>
                <w:szCs w:val="22"/>
              </w:rPr>
              <w:t>N/A</w:t>
            </w:r>
          </w:p>
        </w:tc>
      </w:tr>
      <w:tr w:rsidR="00264C70" w:rsidTr="65C4C694" w14:paraId="6FE5897A" w14:textId="77777777">
        <w:tc>
          <w:tcPr>
            <w:tcW w:w="3506" w:type="dxa"/>
            <w:shd w:val="clear" w:color="auto" w:fill="E7E6E6" w:themeFill="background2"/>
            <w:tcMar/>
          </w:tcPr>
          <w:p w:rsidR="00264C70" w:rsidRDefault="00E066DD" w14:paraId="71DE8F8D"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Initial conditions</w:t>
            </w:r>
          </w:p>
        </w:tc>
        <w:tc>
          <w:tcPr>
            <w:tcW w:w="5590" w:type="dxa"/>
            <w:shd w:val="clear" w:color="auto" w:fill="auto"/>
            <w:tcMar/>
          </w:tcPr>
          <w:p w:rsidR="00264C70" w:rsidRDefault="00E066DD" w14:paraId="0236158E"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Calibri" w:hAnsi="Calibri" w:eastAsia="Calibri" w:cs="Calibri"/>
                <w:color w:val="000000"/>
                <w:sz w:val="22"/>
                <w:szCs w:val="22"/>
              </w:rPr>
              <w:t>Before grid connection, zero power injection from the inverter to the grid.</w:t>
            </w:r>
          </w:p>
        </w:tc>
      </w:tr>
      <w:tr w:rsidR="00E066DD" w:rsidTr="65C4C694" w14:paraId="1A4D6DCC" w14:textId="77777777">
        <w:tc>
          <w:tcPr>
            <w:tcW w:w="3506" w:type="dxa"/>
            <w:shd w:val="clear" w:color="auto" w:fill="E7E6E6" w:themeFill="background2"/>
            <w:tcMar/>
          </w:tcPr>
          <w:p w:rsidR="00E066DD" w:rsidP="00E066DD" w:rsidRDefault="00E066DD" w14:paraId="53D8038F"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Boundary conditions</w:t>
            </w:r>
          </w:p>
        </w:tc>
        <w:tc>
          <w:tcPr>
            <w:tcW w:w="5590" w:type="dxa"/>
            <w:shd w:val="clear" w:color="auto" w:fill="auto"/>
            <w:tcMar/>
          </w:tcPr>
          <w:p w:rsidR="00E066DD" w:rsidP="00E066DD" w:rsidRDefault="00E066DD" w14:paraId="210D67A2" w14:textId="54C32120">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sidRPr="65C4C694" w:rsidR="24388BC1">
              <w:rPr>
                <w:rFonts w:ascii="Calibri" w:hAnsi="Calibri" w:eastAsia="Calibri" w:cs="Calibri"/>
                <w:color w:val="000000" w:themeColor="text1" w:themeTint="FF" w:themeShade="FF"/>
                <w:sz w:val="22"/>
                <w:szCs w:val="22"/>
              </w:rPr>
              <w:t xml:space="preserve">Controller: </w:t>
            </w:r>
            <w:r w:rsidRPr="65C4C694" w:rsidR="00E066DD">
              <w:rPr>
                <w:rFonts w:ascii="Calibri" w:hAnsi="Calibri" w:eastAsia="Calibri" w:cs="Calibri"/>
                <w:color w:val="000000" w:themeColor="text1" w:themeTint="FF" w:themeShade="FF"/>
                <w:sz w:val="22"/>
                <w:szCs w:val="22"/>
              </w:rPr>
              <w:t>m_abc</w:t>
            </w:r>
            <w:r w:rsidRPr="65C4C694" w:rsidR="00E066DD">
              <w:rPr>
                <w:rFonts w:ascii="Calibri" w:hAnsi="Calibri" w:eastAsia="Calibri" w:cs="Calibri"/>
                <w:color w:val="000000" w:themeColor="text1" w:themeTint="FF" w:themeShade="FF"/>
                <w:sz w:val="22"/>
                <w:szCs w:val="22"/>
              </w:rPr>
              <w:t xml:space="preserve"> (duty ratio) in the range [-1,1]</w:t>
            </w:r>
          </w:p>
        </w:tc>
      </w:tr>
      <w:tr w:rsidR="00E066DD" w:rsidTr="65C4C694" w14:paraId="5EC7E4F9" w14:textId="77777777">
        <w:tc>
          <w:tcPr>
            <w:tcW w:w="3506" w:type="dxa"/>
            <w:shd w:val="clear" w:color="auto" w:fill="E7E6E6" w:themeFill="background2"/>
            <w:tcMar/>
          </w:tcPr>
          <w:p w:rsidR="00E066DD" w:rsidP="00E066DD" w:rsidRDefault="00E066DD" w14:paraId="2779EA93"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 xml:space="preserve">Optional: graphical representation </w:t>
            </w:r>
            <w:r>
              <w:rPr>
                <w:rFonts w:ascii="Calibri" w:hAnsi="Calibri" w:eastAsia="Calibri" w:cs="Calibri"/>
                <w:color w:val="000072"/>
                <w:sz w:val="22"/>
                <w:szCs w:val="22"/>
              </w:rPr>
              <w:br/>
            </w:r>
            <w:r>
              <w:rPr>
                <w:rFonts w:ascii="Calibri" w:hAnsi="Calibri" w:eastAsia="Calibri" w:cs="Calibri"/>
                <w:color w:val="000072"/>
                <w:sz w:val="22"/>
                <w:szCs w:val="22"/>
              </w:rPr>
              <w:t>(schematic diagram, state transition diagram, etc.)</w:t>
            </w:r>
          </w:p>
        </w:tc>
        <w:tc>
          <w:tcPr>
            <w:tcW w:w="5590" w:type="dxa"/>
            <w:tcMar/>
          </w:tcPr>
          <w:p w:rsidR="00E066DD" w:rsidP="00E066DD" w:rsidRDefault="00E066DD" w14:paraId="0B28DD7A"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Calibri" w:hAnsi="Calibri" w:eastAsia="Calibri" w:cs="Calibri"/>
                <w:color w:val="000000"/>
                <w:sz w:val="22"/>
                <w:szCs w:val="22"/>
              </w:rPr>
              <w:t>N/A</w:t>
            </w:r>
          </w:p>
          <w:p w:rsidR="00E066DD" w:rsidP="00E066DD" w:rsidRDefault="00E066DD" w14:paraId="39C53D27" w14:textId="77777777">
            <w:pPr>
              <w:pBdr>
                <w:top w:val="nil"/>
                <w:left w:val="nil"/>
                <w:bottom w:val="nil"/>
                <w:right w:val="nil"/>
                <w:between w:val="nil"/>
              </w:pBdr>
              <w:spacing w:before="60" w:after="60" w:line="288" w:lineRule="auto"/>
              <w:jc w:val="center"/>
              <w:rPr>
                <w:rFonts w:ascii="Calibri" w:hAnsi="Calibri" w:eastAsia="Calibri" w:cs="Calibri"/>
                <w:i/>
                <w:color w:val="000000"/>
                <w:sz w:val="22"/>
                <w:szCs w:val="22"/>
              </w:rPr>
            </w:pPr>
          </w:p>
        </w:tc>
      </w:tr>
    </w:tbl>
    <w:p w:rsidR="00264C70" w:rsidRDefault="00E066DD" w14:paraId="35A7FC33" w14:textId="77777777">
      <w:pPr>
        <w:pStyle w:val="1"/>
      </w:pPr>
      <w:r>
        <w:t>Testing</w:t>
      </w:r>
    </w:p>
    <w:p w:rsidR="00264C70" w:rsidRDefault="00E066DD" w14:paraId="0882FEE8" w14:textId="77777777">
      <w:pPr>
        <w:pBdr>
          <w:top w:val="nil"/>
          <w:left w:val="nil"/>
          <w:bottom w:val="nil"/>
          <w:right w:val="nil"/>
          <w:between w:val="nil"/>
        </w:pBdr>
        <w:spacing w:after="60" w:line="288" w:lineRule="auto"/>
        <w:jc w:val="both"/>
        <w:rPr>
          <w:rFonts w:ascii="Calibri" w:hAnsi="Calibri" w:eastAsia="Calibri" w:cs="Calibri"/>
          <w:i/>
          <w:color w:val="7F7F7F"/>
          <w:sz w:val="22"/>
          <w:szCs w:val="22"/>
        </w:rPr>
      </w:pPr>
      <w:r>
        <w:rPr>
          <w:rFonts w:ascii="Calibri" w:hAnsi="Calibri" w:eastAsia="Calibri" w:cs="Calibri"/>
          <w:i/>
          <w:color w:val="7F7F7F"/>
          <w:sz w:val="22"/>
          <w:szCs w:val="22"/>
        </w:rPr>
        <w:t>Please provide a (simple) test design for the purpose of component model validation. This test should enable three different kinds of comparisons:</w:t>
      </w:r>
    </w:p>
    <w:p w:rsidR="00264C70" w:rsidRDefault="00E066DD" w14:paraId="2479BD9C" w14:textId="77777777">
      <w:pPr>
        <w:numPr>
          <w:ilvl w:val="0"/>
          <w:numId w:val="1"/>
        </w:numPr>
        <w:pBdr>
          <w:top w:val="nil"/>
          <w:left w:val="nil"/>
          <w:bottom w:val="nil"/>
          <w:right w:val="nil"/>
          <w:between w:val="nil"/>
        </w:pBdr>
        <w:spacing w:after="60" w:line="288" w:lineRule="auto"/>
        <w:jc w:val="both"/>
      </w:pPr>
      <w:r>
        <w:rPr>
          <w:rFonts w:ascii="Calibri" w:hAnsi="Calibri" w:eastAsia="Calibri" w:cs="Calibri"/>
          <w:b/>
          <w:i/>
          <w:color w:val="7F7F7F"/>
          <w:sz w:val="22"/>
          <w:szCs w:val="22"/>
        </w:rPr>
        <w:t>model validation</w:t>
      </w:r>
      <w:r>
        <w:rPr>
          <w:rFonts w:ascii="Calibri" w:hAnsi="Calibri" w:eastAsia="Calibri" w:cs="Calibri"/>
          <w:i/>
          <w:color w:val="7F7F7F"/>
          <w:sz w:val="22"/>
          <w:szCs w:val="22"/>
        </w:rPr>
        <w:t xml:space="preserve">: compare the behaviour of an implementation of the </w:t>
      </w:r>
      <w:r>
        <w:rPr>
          <w:rFonts w:ascii="Calibri" w:hAnsi="Calibri" w:eastAsia="Calibri" w:cs="Calibri"/>
          <w:i/>
          <w:color w:val="7F7F7F"/>
          <w:sz w:val="22"/>
          <w:szCs w:val="22"/>
          <w:u w:val="single"/>
        </w:rPr>
        <w:t>exact same model</w:t>
      </w:r>
      <w:r>
        <w:rPr>
          <w:rFonts w:ascii="Calibri" w:hAnsi="Calibri" w:eastAsia="Calibri" w:cs="Calibri"/>
          <w:i/>
          <w:color w:val="7F7F7F"/>
          <w:sz w:val="22"/>
          <w:szCs w:val="22"/>
        </w:rPr>
        <w:t xml:space="preserve"> based on </w:t>
      </w:r>
      <w:r>
        <w:rPr>
          <w:rFonts w:ascii="Calibri" w:hAnsi="Calibri" w:eastAsia="Calibri" w:cs="Calibri"/>
          <w:i/>
          <w:color w:val="7F7F7F"/>
          <w:sz w:val="22"/>
          <w:szCs w:val="22"/>
          <w:u w:val="single"/>
        </w:rPr>
        <w:t>time-series data</w:t>
      </w:r>
    </w:p>
    <w:p w:rsidR="00264C70" w:rsidRDefault="00E066DD" w14:paraId="6D6BCD68" w14:textId="77777777">
      <w:pPr>
        <w:numPr>
          <w:ilvl w:val="0"/>
          <w:numId w:val="1"/>
        </w:numPr>
        <w:pBdr>
          <w:top w:val="nil"/>
          <w:left w:val="nil"/>
          <w:bottom w:val="nil"/>
          <w:right w:val="nil"/>
          <w:between w:val="nil"/>
        </w:pBdr>
        <w:spacing w:after="60" w:line="288" w:lineRule="auto"/>
        <w:jc w:val="both"/>
      </w:pPr>
      <w:r>
        <w:rPr>
          <w:rFonts w:ascii="Calibri" w:hAnsi="Calibri" w:eastAsia="Calibri" w:cs="Calibri"/>
          <w:b/>
          <w:i/>
          <w:color w:val="7F7F7F"/>
          <w:sz w:val="22"/>
          <w:szCs w:val="22"/>
        </w:rPr>
        <w:t>model harmonization</w:t>
      </w:r>
      <w:r>
        <w:rPr>
          <w:rFonts w:ascii="Calibri" w:hAnsi="Calibri" w:eastAsia="Calibri" w:cs="Calibri"/>
          <w:i/>
          <w:color w:val="7F7F7F"/>
          <w:sz w:val="22"/>
          <w:szCs w:val="22"/>
        </w:rPr>
        <w:t xml:space="preserve">: compare the behaviour of an implementation of a (supposedly) </w:t>
      </w:r>
      <w:r>
        <w:rPr>
          <w:rFonts w:ascii="Calibri" w:hAnsi="Calibri" w:eastAsia="Calibri" w:cs="Calibri"/>
          <w:i/>
          <w:color w:val="7F7F7F"/>
          <w:sz w:val="22"/>
          <w:szCs w:val="22"/>
          <w:u w:val="single"/>
        </w:rPr>
        <w:t>similar model</w:t>
      </w:r>
      <w:r>
        <w:rPr>
          <w:rFonts w:ascii="Calibri" w:hAnsi="Calibri" w:eastAsia="Calibri" w:cs="Calibri"/>
          <w:i/>
          <w:color w:val="7F7F7F"/>
          <w:sz w:val="22"/>
          <w:szCs w:val="22"/>
        </w:rPr>
        <w:t xml:space="preserve"> with the same or </w:t>
      </w:r>
      <w:r>
        <w:rPr>
          <w:rFonts w:ascii="Calibri" w:hAnsi="Calibri" w:eastAsia="Calibri" w:cs="Calibri"/>
          <w:i/>
          <w:color w:val="7F7F7F"/>
          <w:sz w:val="22"/>
          <w:szCs w:val="22"/>
          <w:u w:val="single"/>
        </w:rPr>
        <w:t>comparable intrinsic time resolution</w:t>
      </w:r>
      <w:r>
        <w:rPr>
          <w:rFonts w:ascii="Calibri" w:hAnsi="Calibri" w:eastAsia="Calibri" w:cs="Calibri"/>
          <w:i/>
          <w:color w:val="7F7F7F"/>
          <w:sz w:val="22"/>
          <w:szCs w:val="22"/>
        </w:rPr>
        <w:t xml:space="preserve"> based on th</w:t>
      </w:r>
      <w:r>
        <w:rPr>
          <w:rFonts w:ascii="Calibri" w:hAnsi="Calibri" w:eastAsia="Calibri" w:cs="Calibri"/>
          <w:i/>
          <w:color w:val="7F7F7F"/>
          <w:sz w:val="22"/>
          <w:szCs w:val="22"/>
        </w:rPr>
        <w:t xml:space="preserve">e comparison of </w:t>
      </w:r>
      <w:r>
        <w:rPr>
          <w:rFonts w:ascii="Calibri" w:hAnsi="Calibri" w:eastAsia="Calibri" w:cs="Calibri"/>
          <w:i/>
          <w:color w:val="7F7F7F"/>
          <w:sz w:val="22"/>
          <w:szCs w:val="22"/>
          <w:u w:val="single"/>
        </w:rPr>
        <w:t>key performance indicators</w:t>
      </w:r>
    </w:p>
    <w:p w:rsidR="00264C70" w:rsidRDefault="00E066DD" w14:paraId="5BB3F069" w14:textId="77777777">
      <w:pPr>
        <w:numPr>
          <w:ilvl w:val="0"/>
          <w:numId w:val="1"/>
        </w:numPr>
        <w:pBdr>
          <w:top w:val="nil"/>
          <w:left w:val="nil"/>
          <w:bottom w:val="nil"/>
          <w:right w:val="nil"/>
          <w:between w:val="nil"/>
        </w:pBdr>
        <w:spacing w:after="60" w:line="288" w:lineRule="auto"/>
        <w:jc w:val="both"/>
      </w:pPr>
      <w:r>
        <w:rPr>
          <w:rFonts w:ascii="Calibri" w:hAnsi="Calibri" w:eastAsia="Calibri" w:cs="Calibri"/>
          <w:b/>
          <w:i/>
          <w:color w:val="7F7F7F"/>
          <w:sz w:val="22"/>
          <w:szCs w:val="22"/>
        </w:rPr>
        <w:t>model upscaling</w:t>
      </w:r>
      <w:r>
        <w:rPr>
          <w:rFonts w:ascii="Calibri" w:hAnsi="Calibri" w:eastAsia="Calibri" w:cs="Calibri"/>
          <w:i/>
          <w:color w:val="7F7F7F"/>
          <w:sz w:val="22"/>
          <w:szCs w:val="22"/>
        </w:rPr>
        <w:t xml:space="preserve">: compare the behaviour of an implementation of a (supposedly) </w:t>
      </w:r>
      <w:r>
        <w:rPr>
          <w:rFonts w:ascii="Calibri" w:hAnsi="Calibri" w:eastAsia="Calibri" w:cs="Calibri"/>
          <w:i/>
          <w:color w:val="7F7F7F"/>
          <w:sz w:val="22"/>
          <w:szCs w:val="22"/>
          <w:u w:val="single"/>
        </w:rPr>
        <w:t>similar model</w:t>
      </w:r>
      <w:r>
        <w:rPr>
          <w:rFonts w:ascii="Calibri" w:hAnsi="Calibri" w:eastAsia="Calibri" w:cs="Calibri"/>
          <w:i/>
          <w:color w:val="7F7F7F"/>
          <w:sz w:val="22"/>
          <w:szCs w:val="22"/>
        </w:rPr>
        <w:t xml:space="preserve"> with a </w:t>
      </w:r>
      <w:r>
        <w:rPr>
          <w:rFonts w:ascii="Calibri" w:hAnsi="Calibri" w:eastAsia="Calibri" w:cs="Calibri"/>
          <w:i/>
          <w:color w:val="7F7F7F"/>
          <w:sz w:val="22"/>
          <w:szCs w:val="22"/>
          <w:u w:val="single"/>
        </w:rPr>
        <w:t>lower intrinsic time resolution</w:t>
      </w:r>
      <w:r>
        <w:rPr>
          <w:rFonts w:ascii="Calibri" w:hAnsi="Calibri" w:eastAsia="Calibri" w:cs="Calibri"/>
          <w:i/>
          <w:color w:val="7F7F7F"/>
          <w:sz w:val="22"/>
          <w:szCs w:val="22"/>
        </w:rPr>
        <w:t xml:space="preserve"> based on the comparison of </w:t>
      </w:r>
      <w:r>
        <w:rPr>
          <w:rFonts w:ascii="Calibri" w:hAnsi="Calibri" w:eastAsia="Calibri" w:cs="Calibri"/>
          <w:i/>
          <w:color w:val="7F7F7F"/>
          <w:sz w:val="22"/>
          <w:szCs w:val="22"/>
          <w:u w:val="single"/>
        </w:rPr>
        <w:t>aggregated key performance indicators</w:t>
      </w:r>
    </w:p>
    <w:tbl>
      <w:tblPr>
        <w:tblStyle w:val="af7"/>
        <w:tblW w:w="90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511"/>
        <w:gridCol w:w="5585"/>
      </w:tblGrid>
      <w:tr w:rsidR="00264C70" w:rsidTr="65C4C694" w14:paraId="22C0FDB0" w14:textId="77777777">
        <w:tc>
          <w:tcPr>
            <w:tcW w:w="9096" w:type="dxa"/>
            <w:gridSpan w:val="2"/>
            <w:shd w:val="clear" w:color="auto" w:fill="E7E6E6" w:themeFill="background2"/>
            <w:tcMar/>
          </w:tcPr>
          <w:p w:rsidR="00264C70" w:rsidRDefault="00E066DD" w14:paraId="211AE010"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Model Validation</w:t>
            </w:r>
          </w:p>
          <w:p w:rsidR="00264C70" w:rsidRDefault="00E066DD" w14:paraId="1F127937" w14:textId="77777777">
            <w:pPr>
              <w:pBdr>
                <w:top w:val="nil"/>
                <w:left w:val="nil"/>
                <w:bottom w:val="nil"/>
                <w:right w:val="nil"/>
                <w:between w:val="nil"/>
              </w:pBdr>
              <w:spacing w:after="60" w:line="288" w:lineRule="auto"/>
              <w:jc w:val="both"/>
              <w:rPr>
                <w:rFonts w:ascii="Calibri" w:hAnsi="Calibri" w:eastAsia="Calibri" w:cs="Calibri"/>
                <w:i/>
                <w:color w:val="7F7F7F"/>
                <w:sz w:val="22"/>
                <w:szCs w:val="22"/>
              </w:rPr>
            </w:pPr>
            <w:r>
              <w:rPr>
                <w:rFonts w:ascii="Calibri" w:hAnsi="Calibri" w:eastAsia="Calibri" w:cs="Calibri"/>
                <w:i/>
                <w:color w:val="7F7F7F"/>
                <w:sz w:val="22"/>
                <w:szCs w:val="22"/>
              </w:rPr>
              <w:t xml:space="preserve">Provide the description of a test setup (i.e., simulation) that enables others to validate their implementation of the same model. The results should be provided as </w:t>
            </w:r>
            <w:r>
              <w:rPr>
                <w:rFonts w:ascii="Calibri" w:hAnsi="Calibri" w:eastAsia="Calibri" w:cs="Calibri"/>
                <w:i/>
                <w:color w:val="7F7F7F"/>
                <w:sz w:val="22"/>
                <w:szCs w:val="22"/>
                <w:u w:val="single"/>
              </w:rPr>
              <w:t>time series</w:t>
            </w:r>
            <w:r>
              <w:rPr>
                <w:rFonts w:ascii="Calibri" w:hAnsi="Calibri" w:eastAsia="Calibri" w:cs="Calibri"/>
                <w:i/>
                <w:color w:val="7F7F7F"/>
                <w:sz w:val="22"/>
                <w:szCs w:val="22"/>
              </w:rPr>
              <w:t>.</w:t>
            </w:r>
          </w:p>
        </w:tc>
      </w:tr>
      <w:tr w:rsidR="00264C70" w:rsidTr="65C4C694" w14:paraId="246E539C" w14:textId="77777777">
        <w:tc>
          <w:tcPr>
            <w:tcW w:w="3511" w:type="dxa"/>
            <w:shd w:val="clear" w:color="auto" w:fill="E7E6E6" w:themeFill="background2"/>
            <w:tcMar/>
          </w:tcPr>
          <w:p w:rsidR="00264C70" w:rsidRDefault="00E066DD" w14:paraId="60D10015"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Narrative</w:t>
            </w:r>
          </w:p>
          <w:p w:rsidR="00264C70" w:rsidRDefault="00E066DD" w14:paraId="4CFD19D8" w14:textId="77777777">
            <w:pPr>
              <w:pBdr>
                <w:top w:val="nil"/>
                <w:left w:val="nil"/>
                <w:bottom w:val="nil"/>
                <w:right w:val="nil"/>
                <w:between w:val="nil"/>
              </w:pBdr>
              <w:spacing w:after="60" w:line="288" w:lineRule="auto"/>
              <w:jc w:val="both"/>
              <w:rPr>
                <w:rFonts w:ascii="Calibri" w:hAnsi="Calibri" w:eastAsia="Calibri" w:cs="Calibri"/>
                <w:i/>
                <w:color w:val="7F7F7F"/>
                <w:sz w:val="22"/>
                <w:szCs w:val="22"/>
              </w:rPr>
            </w:pPr>
            <w:r>
              <w:rPr>
                <w:rFonts w:ascii="Calibri" w:hAnsi="Calibri" w:eastAsia="Calibri" w:cs="Calibri"/>
                <w:i/>
                <w:color w:val="7F7F7F"/>
                <w:sz w:val="22"/>
                <w:szCs w:val="22"/>
              </w:rPr>
              <w:t>Provide a simple description of the test specification.</w:t>
            </w:r>
          </w:p>
        </w:tc>
        <w:tc>
          <w:tcPr>
            <w:tcW w:w="5585" w:type="dxa"/>
            <w:tcMar/>
          </w:tcPr>
          <w:p w:rsidR="00264C70" w:rsidRDefault="00E066DD" w14:paraId="24D542BF" w14:textId="4635BC3C">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sidRPr="65C4C694" w:rsidR="00E066DD">
              <w:rPr>
                <w:rFonts w:ascii="Calibri" w:hAnsi="Calibri" w:eastAsia="Calibri" w:cs="Calibri"/>
                <w:color w:val="000000" w:themeColor="text1" w:themeTint="FF" w:themeShade="FF"/>
                <w:sz w:val="22"/>
                <w:szCs w:val="22"/>
              </w:rPr>
              <w:t>The controller ensures the safe synchronization of the inverter with the power grid. After the connection to the grid, the controller regulates the power injection of the inverter to maintain proper voltage and frequency regulation, while during grid fault</w:t>
            </w:r>
            <w:r w:rsidRPr="65C4C694" w:rsidR="00E066DD">
              <w:rPr>
                <w:rFonts w:ascii="Calibri" w:hAnsi="Calibri" w:eastAsia="Calibri" w:cs="Calibri"/>
                <w:color w:val="000000" w:themeColor="text1" w:themeTint="FF" w:themeShade="FF"/>
                <w:sz w:val="22"/>
                <w:szCs w:val="22"/>
              </w:rPr>
              <w:t xml:space="preserve">s, the controller limits the inverter current to its maximum value. When an islanding is required, the </w:t>
            </w:r>
            <w:r w:rsidRPr="65C4C694" w:rsidR="0883B708">
              <w:rPr>
                <w:rFonts w:ascii="Calibri" w:hAnsi="Calibri" w:eastAsia="Calibri" w:cs="Calibri"/>
                <w:color w:val="000000" w:themeColor="text1" w:themeTint="FF" w:themeShade="FF"/>
                <w:sz w:val="22"/>
                <w:szCs w:val="22"/>
              </w:rPr>
              <w:t xml:space="preserve">inverter </w:t>
            </w:r>
            <w:r w:rsidRPr="65C4C694" w:rsidR="00E066DD">
              <w:rPr>
                <w:rFonts w:ascii="Calibri" w:hAnsi="Calibri" w:eastAsia="Calibri" w:cs="Calibri"/>
                <w:color w:val="000000" w:themeColor="text1" w:themeTint="FF" w:themeShade="FF"/>
                <w:sz w:val="22"/>
                <w:szCs w:val="22"/>
              </w:rPr>
              <w:t>is capable to govern the microgrid voltage and frequency (grid-forming operation).</w:t>
            </w:r>
          </w:p>
        </w:tc>
      </w:tr>
      <w:tr w:rsidR="00264C70" w:rsidTr="65C4C694" w14:paraId="17B7799E" w14:textId="77777777">
        <w:tc>
          <w:tcPr>
            <w:tcW w:w="3511" w:type="dxa"/>
            <w:shd w:val="clear" w:color="auto" w:fill="E7E6E6" w:themeFill="background2"/>
            <w:tcMar/>
          </w:tcPr>
          <w:p w:rsidR="00264C70" w:rsidRDefault="00E066DD" w14:paraId="378A4052"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Test system configuration</w:t>
            </w:r>
          </w:p>
          <w:p w:rsidR="00264C70" w:rsidRDefault="00E066DD" w14:paraId="4DD2498D" w14:textId="77777777">
            <w:pPr>
              <w:pBdr>
                <w:top w:val="nil"/>
                <w:left w:val="nil"/>
                <w:bottom w:val="nil"/>
                <w:right w:val="nil"/>
                <w:between w:val="nil"/>
              </w:pBdr>
              <w:spacing w:after="60" w:line="288" w:lineRule="auto"/>
              <w:jc w:val="both"/>
              <w:rPr>
                <w:rFonts w:ascii="Calibri" w:hAnsi="Calibri" w:eastAsia="Calibri" w:cs="Calibri"/>
                <w:i/>
                <w:color w:val="7F7F7F"/>
                <w:sz w:val="22"/>
                <w:szCs w:val="22"/>
              </w:rPr>
            </w:pPr>
            <w:r>
              <w:rPr>
                <w:rFonts w:ascii="Calibri" w:hAnsi="Calibri" w:eastAsia="Calibri" w:cs="Calibri"/>
                <w:i/>
                <w:color w:val="7F7F7F"/>
                <w:sz w:val="22"/>
                <w:szCs w:val="22"/>
              </w:rPr>
              <w:t>Describe the test setup, including:</w:t>
            </w:r>
          </w:p>
          <w:p w:rsidR="00264C70" w:rsidRDefault="00E066DD" w14:paraId="175C962B" w14:textId="77777777">
            <w:pPr>
              <w:pBdr>
                <w:top w:val="nil"/>
                <w:left w:val="nil"/>
                <w:bottom w:val="nil"/>
                <w:right w:val="nil"/>
                <w:between w:val="nil"/>
              </w:pBdr>
              <w:spacing w:after="60" w:line="288" w:lineRule="auto"/>
              <w:jc w:val="both"/>
              <w:rPr>
                <w:rFonts w:ascii="Calibri" w:hAnsi="Calibri" w:eastAsia="Calibri" w:cs="Calibri"/>
                <w:i/>
                <w:color w:val="7F7F7F"/>
                <w:sz w:val="22"/>
                <w:szCs w:val="22"/>
              </w:rPr>
            </w:pPr>
            <w:r>
              <w:rPr>
                <w:rFonts w:ascii="Calibri" w:hAnsi="Calibri" w:eastAsia="Calibri" w:cs="Calibri"/>
                <w:i/>
                <w:color w:val="7F7F7F"/>
                <w:sz w:val="22"/>
                <w:szCs w:val="22"/>
              </w:rPr>
              <w:t>How long does the simulation run?</w:t>
            </w:r>
          </w:p>
          <w:p w:rsidR="00264C70" w:rsidRDefault="00E066DD" w14:paraId="55F9B155" w14:textId="77777777">
            <w:pPr>
              <w:pBdr>
                <w:top w:val="nil"/>
                <w:left w:val="nil"/>
                <w:bottom w:val="nil"/>
                <w:right w:val="nil"/>
                <w:between w:val="nil"/>
              </w:pBdr>
              <w:spacing w:after="60" w:line="288" w:lineRule="auto"/>
              <w:jc w:val="both"/>
              <w:rPr>
                <w:rFonts w:ascii="Calibri" w:hAnsi="Calibri" w:eastAsia="Calibri" w:cs="Calibri"/>
                <w:i/>
                <w:color w:val="7F7F7F"/>
                <w:sz w:val="22"/>
                <w:szCs w:val="22"/>
              </w:rPr>
            </w:pPr>
            <w:r>
              <w:rPr>
                <w:rFonts w:ascii="Calibri" w:hAnsi="Calibri" w:eastAsia="Calibri" w:cs="Calibri"/>
                <w:i/>
                <w:color w:val="7F7F7F"/>
                <w:sz w:val="22"/>
                <w:szCs w:val="22"/>
              </w:rPr>
              <w:t>Are there any other models required for this setup? If yes, provide a link to their description.</w:t>
            </w:r>
          </w:p>
          <w:p w:rsidR="00264C70" w:rsidRDefault="00E066DD" w14:paraId="6714EF2E" w14:textId="77777777">
            <w:pPr>
              <w:pBdr>
                <w:top w:val="nil"/>
                <w:left w:val="nil"/>
                <w:bottom w:val="nil"/>
                <w:right w:val="nil"/>
                <w:between w:val="nil"/>
              </w:pBdr>
              <w:spacing w:after="60" w:line="288" w:lineRule="auto"/>
              <w:jc w:val="both"/>
              <w:rPr>
                <w:rFonts w:ascii="Calibri" w:hAnsi="Calibri" w:eastAsia="Calibri" w:cs="Calibri"/>
                <w:i/>
                <w:color w:val="7F7F7F"/>
                <w:sz w:val="22"/>
                <w:szCs w:val="22"/>
              </w:rPr>
            </w:pPr>
            <w:r>
              <w:rPr>
                <w:rFonts w:ascii="Calibri" w:hAnsi="Calibri" w:eastAsia="Calibri" w:cs="Calibri"/>
                <w:i/>
                <w:color w:val="7F7F7F"/>
                <w:sz w:val="22"/>
                <w:szCs w:val="22"/>
              </w:rPr>
              <w:t>Is a controller required for this setup (see also below)?</w:t>
            </w:r>
          </w:p>
        </w:tc>
        <w:tc>
          <w:tcPr>
            <w:tcW w:w="5585" w:type="dxa"/>
            <w:tcMar/>
          </w:tcPr>
          <w:p w:rsidR="00264C70" w:rsidRDefault="00E066DD" w14:paraId="2928A7BB" w14:textId="126AE61E">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sidRPr="65C4C694" w:rsidR="00E066DD">
              <w:rPr>
                <w:rFonts w:ascii="Calibri" w:hAnsi="Calibri" w:eastAsia="Calibri" w:cs="Calibri"/>
                <w:color w:val="000000" w:themeColor="text1" w:themeTint="FF" w:themeShade="FF"/>
                <w:sz w:val="22"/>
                <w:szCs w:val="22"/>
              </w:rPr>
              <w:t>Th</w:t>
            </w:r>
            <w:r w:rsidRPr="65C4C694" w:rsidR="71EE8591">
              <w:rPr>
                <w:rFonts w:ascii="Calibri" w:hAnsi="Calibri" w:eastAsia="Calibri" w:cs="Calibri"/>
                <w:color w:val="000000" w:themeColor="text1" w:themeTint="FF" w:themeShade="FF"/>
                <w:sz w:val="22"/>
                <w:szCs w:val="22"/>
              </w:rPr>
              <w:t xml:space="preserve">is inverter </w:t>
            </w:r>
            <w:r w:rsidRPr="65C4C694" w:rsidR="71EE8591">
              <w:rPr>
                <w:rFonts w:ascii="Calibri" w:hAnsi="Calibri" w:eastAsia="Calibri" w:cs="Calibri"/>
                <w:color w:val="000000" w:themeColor="text1" w:themeTint="FF" w:themeShade="FF"/>
                <w:sz w:val="22"/>
                <w:szCs w:val="22"/>
              </w:rPr>
              <w:t>represents</w:t>
            </w:r>
            <w:r w:rsidRPr="65C4C694" w:rsidR="71EE8591">
              <w:rPr>
                <w:rFonts w:ascii="Calibri" w:hAnsi="Calibri" w:eastAsia="Calibri" w:cs="Calibri"/>
                <w:color w:val="000000" w:themeColor="text1" w:themeTint="FF" w:themeShade="FF"/>
                <w:sz w:val="22"/>
                <w:szCs w:val="22"/>
              </w:rPr>
              <w:t xml:space="preserve"> the</w:t>
            </w:r>
            <w:sdt>
              <w:sdtPr>
                <w:id w:val="1520122954"/>
                <w:tag w:val="goog_rdk_20"/>
                <w:placeholder>
                  <w:docPart w:val="DefaultPlaceholder_1081868574"/>
                </w:placeholder>
              </w:sdtPr>
              <w:sdtContent>
                <w:r w:rsidRPr="65C4C694" w:rsidR="00E066DD">
                  <w:rPr>
                    <w:rFonts w:ascii="Calibri" w:hAnsi="Calibri" w:eastAsia="Calibri" w:cs="Calibri"/>
                    <w:color w:val="000000" w:themeColor="text1" w:themeTint="FF" w:themeShade="FF"/>
                    <w:sz w:val="22"/>
                    <w:szCs w:val="22"/>
                  </w:rPr>
                  <w:t xml:space="preserve"> grid-connected</w:t>
                </w:r>
              </w:sdtContent>
            </w:sdt>
            <w:sdt>
              <w:sdtPr>
                <w:id w:val="1979628880"/>
                <w:tag w:val="goog_rdk_21"/>
                <w:placeholder>
                  <w:docPart w:val="DefaultPlaceholder_1081868574"/>
                </w:placeholder>
              </w:sdtPr>
              <w:sdtContent>
                <w:r w:rsidR="00E066DD">
                  <w:rPr/>
                  <w:t xml:space="preserve"> </w:t>
                </w:r>
              </w:sdtContent>
            </w:sdt>
            <w:r w:rsidRPr="65C4C694" w:rsidR="00E066DD">
              <w:rPr>
                <w:rFonts w:ascii="Calibri" w:hAnsi="Calibri" w:eastAsia="Calibri" w:cs="Calibri"/>
                <w:color w:val="000000" w:themeColor="text1" w:themeTint="FF" w:themeShade="FF"/>
                <w:sz w:val="22"/>
                <w:szCs w:val="22"/>
              </w:rPr>
              <w:t>inverters of the electrical benchmark power system developed through ERIGRID 2.0 project, which are also responsible to form local isla</w:t>
            </w:r>
            <w:r w:rsidRPr="65C4C694" w:rsidR="00E066DD">
              <w:rPr>
                <w:rFonts w:ascii="Calibri" w:hAnsi="Calibri" w:eastAsia="Calibri" w:cs="Calibri"/>
                <w:color w:val="000000" w:themeColor="text1" w:themeTint="FF" w:themeShade="FF"/>
                <w:sz w:val="22"/>
                <w:szCs w:val="22"/>
              </w:rPr>
              <w:t xml:space="preserve">nded microgrids.  The simulation may run for some </w:t>
            </w:r>
            <w:proofErr w:type="spellStart"/>
            <w:r w:rsidRPr="65C4C694" w:rsidR="00E066DD">
              <w:rPr>
                <w:rFonts w:ascii="Calibri" w:hAnsi="Calibri" w:eastAsia="Calibri" w:cs="Calibri"/>
                <w:color w:val="000000" w:themeColor="text1" w:themeTint="FF" w:themeShade="FF"/>
                <w:sz w:val="22"/>
                <w:szCs w:val="22"/>
              </w:rPr>
              <w:t>ms</w:t>
            </w:r>
            <w:proofErr w:type="spellEnd"/>
            <w:r w:rsidRPr="65C4C694" w:rsidR="00E066DD">
              <w:rPr>
                <w:rFonts w:ascii="Calibri" w:hAnsi="Calibri" w:eastAsia="Calibri" w:cs="Calibri"/>
                <w:color w:val="000000" w:themeColor="text1" w:themeTint="FF" w:themeShade="FF"/>
                <w:sz w:val="22"/>
                <w:szCs w:val="22"/>
              </w:rPr>
              <w:t xml:space="preserve"> up to many hours.</w:t>
            </w:r>
          </w:p>
        </w:tc>
      </w:tr>
      <w:tr w:rsidR="00264C70" w:rsidTr="65C4C694" w14:paraId="33E19CD9" w14:textId="77777777">
        <w:tc>
          <w:tcPr>
            <w:tcW w:w="3511" w:type="dxa"/>
            <w:shd w:val="clear" w:color="auto" w:fill="E7E6E6" w:themeFill="background2"/>
            <w:tcMar/>
          </w:tcPr>
          <w:p w:rsidR="00264C70" w:rsidRDefault="00E066DD" w14:paraId="74C15D37"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Inputs and parameters</w:t>
            </w:r>
          </w:p>
          <w:p w:rsidR="00264C70" w:rsidRDefault="00E066DD" w14:paraId="3921F760" w14:textId="77777777">
            <w:pPr>
              <w:pBdr>
                <w:top w:val="nil"/>
                <w:left w:val="nil"/>
                <w:bottom w:val="nil"/>
                <w:right w:val="nil"/>
                <w:between w:val="nil"/>
              </w:pBdr>
              <w:spacing w:after="60" w:line="288" w:lineRule="auto"/>
              <w:jc w:val="both"/>
              <w:rPr>
                <w:rFonts w:ascii="Calibri" w:hAnsi="Calibri" w:eastAsia="Calibri" w:cs="Calibri"/>
                <w:i/>
                <w:color w:val="7F7F7F"/>
                <w:sz w:val="22"/>
                <w:szCs w:val="22"/>
              </w:rPr>
            </w:pPr>
            <w:r>
              <w:rPr>
                <w:rFonts w:ascii="Calibri" w:hAnsi="Calibri" w:eastAsia="Calibri" w:cs="Calibri"/>
                <w:i/>
                <w:color w:val="7F7F7F"/>
                <w:sz w:val="22"/>
                <w:szCs w:val="22"/>
              </w:rPr>
              <w:t>Specify the (exogeneous) inputs of the model used in this test. Also specify the model parameters used in this test. If necessary, attach this information as dataset.</w:t>
            </w:r>
          </w:p>
        </w:tc>
        <w:tc>
          <w:tcPr>
            <w:tcW w:w="5585" w:type="dxa"/>
            <w:tcMar/>
          </w:tcPr>
          <w:p w:rsidR="00264C70" w:rsidRDefault="00E066DD" w14:paraId="671BE308"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Calibri" w:hAnsi="Calibri" w:eastAsia="Calibri" w:cs="Calibri"/>
                <w:color w:val="000000"/>
                <w:sz w:val="22"/>
                <w:szCs w:val="22"/>
              </w:rPr>
              <w:t>Same as in mathematical model.</w:t>
            </w:r>
          </w:p>
        </w:tc>
      </w:tr>
      <w:tr w:rsidR="00264C70" w:rsidTr="65C4C694" w14:paraId="234C8B3F" w14:textId="77777777">
        <w:tc>
          <w:tcPr>
            <w:tcW w:w="3511" w:type="dxa"/>
            <w:shd w:val="clear" w:color="auto" w:fill="E7E6E6" w:themeFill="background2"/>
            <w:tcMar/>
          </w:tcPr>
          <w:p w:rsidR="00264C70" w:rsidRDefault="00E066DD" w14:paraId="714AFCBB"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Control function (optional)</w:t>
            </w:r>
          </w:p>
          <w:p w:rsidR="00264C70" w:rsidRDefault="00E066DD" w14:paraId="64CE9235" w14:textId="77777777">
            <w:pPr>
              <w:pBdr>
                <w:top w:val="nil"/>
                <w:left w:val="nil"/>
                <w:bottom w:val="nil"/>
                <w:right w:val="nil"/>
                <w:between w:val="nil"/>
              </w:pBdr>
              <w:spacing w:after="60" w:line="288" w:lineRule="auto"/>
              <w:jc w:val="both"/>
              <w:rPr>
                <w:rFonts w:ascii="Calibri" w:hAnsi="Calibri" w:eastAsia="Calibri" w:cs="Calibri"/>
                <w:i/>
                <w:color w:val="7F7F7F"/>
                <w:sz w:val="22"/>
                <w:szCs w:val="22"/>
              </w:rPr>
            </w:pPr>
            <w:r>
              <w:rPr>
                <w:rFonts w:ascii="Calibri" w:hAnsi="Calibri" w:eastAsia="Calibri" w:cs="Calibri"/>
                <w:i/>
                <w:color w:val="7F7F7F"/>
                <w:sz w:val="22"/>
                <w:szCs w:val="22"/>
              </w:rPr>
              <w:t>Specify any additional control functions used for this test.</w:t>
            </w:r>
          </w:p>
        </w:tc>
        <w:tc>
          <w:tcPr>
            <w:tcW w:w="5585" w:type="dxa"/>
            <w:tcMar/>
          </w:tcPr>
          <w:p w:rsidR="00264C70" w:rsidRDefault="00E066DD" w14:paraId="63CBFA41"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Calibri" w:hAnsi="Calibri" w:eastAsia="Calibri" w:cs="Calibri"/>
                <w:color w:val="000000"/>
                <w:sz w:val="22"/>
                <w:szCs w:val="22"/>
              </w:rPr>
              <w:t>N/A</w:t>
            </w:r>
          </w:p>
        </w:tc>
      </w:tr>
      <w:tr w:rsidR="00264C70" w:rsidTr="65C4C694" w14:paraId="25FF7DD2" w14:textId="77777777">
        <w:tc>
          <w:tcPr>
            <w:tcW w:w="3511" w:type="dxa"/>
            <w:shd w:val="clear" w:color="auto" w:fill="E7E6E6" w:themeFill="background2"/>
            <w:tcMar/>
          </w:tcPr>
          <w:p w:rsidR="00264C70" w:rsidRDefault="00E066DD" w14:paraId="4A86BE7C"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Initial system state</w:t>
            </w:r>
          </w:p>
          <w:p w:rsidR="00264C70" w:rsidRDefault="00E066DD" w14:paraId="2E4689A4" w14:textId="77777777">
            <w:pPr>
              <w:pBdr>
                <w:top w:val="nil"/>
                <w:left w:val="nil"/>
                <w:bottom w:val="nil"/>
                <w:right w:val="nil"/>
                <w:between w:val="nil"/>
              </w:pBdr>
              <w:spacing w:after="60" w:line="288" w:lineRule="auto"/>
              <w:jc w:val="both"/>
              <w:rPr>
                <w:rFonts w:ascii="Calibri" w:hAnsi="Calibri" w:eastAsia="Calibri" w:cs="Calibri"/>
                <w:i/>
                <w:color w:val="7F7F7F"/>
                <w:sz w:val="22"/>
                <w:szCs w:val="22"/>
              </w:rPr>
            </w:pPr>
            <w:r>
              <w:rPr>
                <w:rFonts w:ascii="Calibri" w:hAnsi="Calibri" w:eastAsia="Calibri" w:cs="Calibri"/>
                <w:i/>
                <w:color w:val="7F7F7F"/>
                <w:sz w:val="22"/>
                <w:szCs w:val="22"/>
              </w:rPr>
              <w:t xml:space="preserve">Describe the initial state of the system. </w:t>
            </w:r>
          </w:p>
        </w:tc>
        <w:tc>
          <w:tcPr>
            <w:tcW w:w="5585" w:type="dxa"/>
            <w:tcMar/>
          </w:tcPr>
          <w:p w:rsidR="00264C70" w:rsidRDefault="00E066DD" w14:paraId="631B3650"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Calibri" w:hAnsi="Calibri" w:eastAsia="Calibri" w:cs="Calibri"/>
                <w:color w:val="000000"/>
                <w:sz w:val="22"/>
                <w:szCs w:val="22"/>
              </w:rPr>
              <w:t>Same as “Initial conditions” in the mathematical model.</w:t>
            </w:r>
          </w:p>
        </w:tc>
      </w:tr>
      <w:tr w:rsidR="00264C70" w:rsidTr="65C4C694" w14:paraId="3B0FCD33" w14:textId="77777777">
        <w:tc>
          <w:tcPr>
            <w:tcW w:w="3511" w:type="dxa"/>
            <w:shd w:val="clear" w:color="auto" w:fill="E7E6E6" w:themeFill="background2"/>
            <w:tcMar/>
          </w:tcPr>
          <w:p w:rsidR="00264C70" w:rsidRDefault="00E066DD" w14:paraId="558AA433"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Temporal resolution</w:t>
            </w:r>
          </w:p>
          <w:p w:rsidR="00264C70" w:rsidRDefault="00E066DD" w14:paraId="42CA1A3C" w14:textId="77777777">
            <w:pPr>
              <w:pBdr>
                <w:top w:val="nil"/>
                <w:left w:val="nil"/>
                <w:bottom w:val="nil"/>
                <w:right w:val="nil"/>
                <w:between w:val="nil"/>
              </w:pBdr>
              <w:spacing w:after="60" w:line="288" w:lineRule="auto"/>
              <w:jc w:val="both"/>
              <w:rPr>
                <w:rFonts w:ascii="Calibri" w:hAnsi="Calibri" w:eastAsia="Calibri" w:cs="Calibri"/>
                <w:i/>
                <w:color w:val="7F7F7F"/>
                <w:sz w:val="22"/>
                <w:szCs w:val="22"/>
              </w:rPr>
            </w:pPr>
            <w:r>
              <w:rPr>
                <w:rFonts w:ascii="Calibri" w:hAnsi="Calibri" w:eastAsia="Calibri" w:cs="Calibri"/>
                <w:i/>
                <w:color w:val="7F7F7F"/>
                <w:sz w:val="22"/>
                <w:szCs w:val="22"/>
              </w:rPr>
              <w:t>Provide information regarding the temporal resolution of the test simulation, such as integrator step size, time resolution for event handling, etc.</w:t>
            </w:r>
          </w:p>
        </w:tc>
        <w:tc>
          <w:tcPr>
            <w:tcW w:w="5585" w:type="dxa"/>
            <w:tcMar/>
          </w:tcPr>
          <w:p w:rsidR="00264C70" w:rsidRDefault="00E066DD" w14:paraId="5E5D443D"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Calibri" w:hAnsi="Calibri" w:eastAsia="Calibri" w:cs="Calibri"/>
                <w:color w:val="000000"/>
                <w:sz w:val="22"/>
                <w:szCs w:val="22"/>
              </w:rPr>
              <w:t>Sampling time in the MATLAB/Simulink environment is accordingly selected as Ts=1e-3 to capture power system</w:t>
            </w:r>
            <w:r>
              <w:rPr>
                <w:rFonts w:ascii="Calibri" w:hAnsi="Calibri" w:eastAsia="Calibri" w:cs="Calibri"/>
                <w:color w:val="000000"/>
                <w:sz w:val="22"/>
                <w:szCs w:val="22"/>
              </w:rPr>
              <w:t xml:space="preserve"> transient phenomena.</w:t>
            </w:r>
          </w:p>
        </w:tc>
      </w:tr>
      <w:tr w:rsidR="00264C70" w:rsidTr="65C4C694" w14:paraId="4ED403B8" w14:textId="77777777">
        <w:tc>
          <w:tcPr>
            <w:tcW w:w="3511" w:type="dxa"/>
            <w:shd w:val="clear" w:color="auto" w:fill="E7E6E6" w:themeFill="background2"/>
            <w:tcMar/>
          </w:tcPr>
          <w:p w:rsidR="00264C70" w:rsidRDefault="00E066DD" w14:paraId="683FECB9"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Evolution of system state</w:t>
            </w:r>
          </w:p>
          <w:p w:rsidR="00264C70" w:rsidRDefault="00E066DD" w14:paraId="7769752E" w14:textId="77777777">
            <w:pPr>
              <w:pBdr>
                <w:top w:val="nil"/>
                <w:left w:val="nil"/>
                <w:bottom w:val="nil"/>
                <w:right w:val="nil"/>
                <w:between w:val="nil"/>
              </w:pBdr>
              <w:spacing w:after="60" w:line="288" w:lineRule="auto"/>
              <w:jc w:val="both"/>
              <w:rPr>
                <w:rFonts w:ascii="Calibri" w:hAnsi="Calibri" w:eastAsia="Calibri" w:cs="Calibri"/>
                <w:i/>
                <w:color w:val="7F7F7F"/>
                <w:sz w:val="22"/>
                <w:szCs w:val="22"/>
              </w:rPr>
            </w:pPr>
            <w:r>
              <w:rPr>
                <w:rFonts w:ascii="Calibri" w:hAnsi="Calibri" w:eastAsia="Calibri" w:cs="Calibri"/>
                <w:i/>
                <w:color w:val="7F7F7F"/>
                <w:sz w:val="22"/>
                <w:szCs w:val="22"/>
              </w:rPr>
              <w:t xml:space="preserve">Describe (textual and/or graphical) the expected </w:t>
            </w:r>
            <w:r>
              <w:rPr>
                <w:rFonts w:ascii="Calibri" w:hAnsi="Calibri" w:eastAsia="Calibri" w:cs="Calibri"/>
                <w:i/>
                <w:color w:val="7F7F7F"/>
                <w:sz w:val="22"/>
                <w:szCs w:val="22"/>
                <w:u w:val="single"/>
              </w:rPr>
              <w:t>qualitative behaviour</w:t>
            </w:r>
            <w:r>
              <w:rPr>
                <w:rFonts w:ascii="Calibri" w:hAnsi="Calibri" w:eastAsia="Calibri" w:cs="Calibri"/>
                <w:i/>
                <w:color w:val="7F7F7F"/>
                <w:sz w:val="22"/>
                <w:szCs w:val="22"/>
              </w:rPr>
              <w:t xml:space="preserve"> of the component model in this simulation.</w:t>
            </w:r>
          </w:p>
        </w:tc>
        <w:tc>
          <w:tcPr>
            <w:tcW w:w="5585" w:type="dxa"/>
            <w:tcMar/>
          </w:tcPr>
          <w:p w:rsidR="00264C70" w:rsidRDefault="00E066DD" w14:paraId="23C16F35" w14:textId="66338504">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sidRPr="65C4C694" w:rsidR="00E066DD">
              <w:rPr>
                <w:rFonts w:ascii="Calibri" w:hAnsi="Calibri" w:eastAsia="Calibri" w:cs="Calibri"/>
                <w:color w:val="000000" w:themeColor="text1" w:themeTint="FF" w:themeShade="FF"/>
                <w:sz w:val="22"/>
                <w:szCs w:val="22"/>
              </w:rPr>
              <w:t xml:space="preserve">The inverter power injection is zero before the grid connection. When the inverter is connected to the grid, the </w:t>
            </w:r>
            <w:r w:rsidRPr="65C4C694" w:rsidR="411C1E5D">
              <w:rPr>
                <w:rFonts w:ascii="Calibri" w:hAnsi="Calibri" w:eastAsia="Calibri" w:cs="Calibri"/>
                <w:color w:val="000000" w:themeColor="text1" w:themeTint="FF" w:themeShade="FF"/>
                <w:sz w:val="22"/>
                <w:szCs w:val="22"/>
              </w:rPr>
              <w:t xml:space="preserve">inverter’s </w:t>
            </w:r>
            <w:r w:rsidRPr="65C4C694" w:rsidR="00E066DD">
              <w:rPr>
                <w:rFonts w:ascii="Calibri" w:hAnsi="Calibri" w:eastAsia="Calibri" w:cs="Calibri"/>
                <w:color w:val="000000" w:themeColor="text1" w:themeTint="FF" w:themeShade="FF"/>
                <w:sz w:val="22"/>
                <w:szCs w:val="22"/>
              </w:rPr>
              <w:t xml:space="preserve">controller </w:t>
            </w:r>
            <w:r w:rsidRPr="65C4C694" w:rsidR="5A2793F3">
              <w:rPr>
                <w:rFonts w:ascii="Calibri" w:hAnsi="Calibri" w:eastAsia="Calibri" w:cs="Calibri"/>
                <w:color w:val="000000" w:themeColor="text1" w:themeTint="FF" w:themeShade="FF"/>
                <w:sz w:val="22"/>
                <w:szCs w:val="22"/>
              </w:rPr>
              <w:t>adjust</w:t>
            </w:r>
            <w:r w:rsidRPr="65C4C694" w:rsidR="00E066DD">
              <w:rPr>
                <w:rFonts w:ascii="Calibri" w:hAnsi="Calibri" w:eastAsia="Calibri" w:cs="Calibri"/>
                <w:color w:val="000000" w:themeColor="text1" w:themeTint="FF" w:themeShade="FF"/>
                <w:sz w:val="22"/>
                <w:szCs w:val="22"/>
              </w:rPr>
              <w:t>s the</w:t>
            </w:r>
            <w:r w:rsidRPr="65C4C694" w:rsidR="00E066DD">
              <w:rPr>
                <w:rFonts w:ascii="Calibri" w:hAnsi="Calibri" w:eastAsia="Calibri" w:cs="Calibri"/>
                <w:color w:val="000000" w:themeColor="text1" w:themeTint="FF" w:themeShade="FF"/>
                <w:sz w:val="22"/>
                <w:szCs w:val="22"/>
              </w:rPr>
              <w:t xml:space="preserve"> power injection </w:t>
            </w:r>
            <w:r w:rsidRPr="65C4C694" w:rsidR="1DFFB38B">
              <w:rPr>
                <w:rFonts w:ascii="Calibri" w:hAnsi="Calibri" w:eastAsia="Calibri" w:cs="Calibri"/>
                <w:color w:val="000000" w:themeColor="text1" w:themeTint="FF" w:themeShade="FF"/>
                <w:sz w:val="22"/>
                <w:szCs w:val="22"/>
              </w:rPr>
              <w:t>according to the grid voltage and frequency</w:t>
            </w:r>
            <w:r w:rsidRPr="65C4C694" w:rsidR="00E066DD">
              <w:rPr>
                <w:rFonts w:ascii="Calibri" w:hAnsi="Calibri" w:eastAsia="Calibri" w:cs="Calibri"/>
                <w:color w:val="000000" w:themeColor="text1" w:themeTint="FF" w:themeShade="FF"/>
                <w:sz w:val="22"/>
                <w:szCs w:val="22"/>
              </w:rPr>
              <w:t>. In the case of a grid voltage drop, the current is dr</w:t>
            </w:r>
            <w:r w:rsidRPr="65C4C694" w:rsidR="00E066DD">
              <w:rPr>
                <w:rFonts w:ascii="Calibri" w:hAnsi="Calibri" w:eastAsia="Calibri" w:cs="Calibri"/>
                <w:color w:val="000000" w:themeColor="text1" w:themeTint="FF" w:themeShade="FF"/>
                <w:sz w:val="22"/>
                <w:szCs w:val="22"/>
              </w:rPr>
              <w:t>iven to its maximum value due to unavailability of injection of the reference power. Saturation units in the reference currents maintain the current inside its thermal limits. If islanding is dictated, the controller ensures the local microgrid voltage for</w:t>
            </w:r>
            <w:r w:rsidRPr="65C4C694" w:rsidR="00E066DD">
              <w:rPr>
                <w:rFonts w:ascii="Calibri" w:hAnsi="Calibri" w:eastAsia="Calibri" w:cs="Calibri"/>
                <w:color w:val="000000" w:themeColor="text1" w:themeTint="FF" w:themeShade="FF"/>
                <w:sz w:val="22"/>
                <w:szCs w:val="22"/>
              </w:rPr>
              <w:t>mation.</w:t>
            </w:r>
          </w:p>
        </w:tc>
      </w:tr>
      <w:tr w:rsidR="00264C70" w:rsidTr="65C4C694" w14:paraId="5CBE48E2" w14:textId="77777777">
        <w:tc>
          <w:tcPr>
            <w:tcW w:w="3511" w:type="dxa"/>
            <w:shd w:val="clear" w:color="auto" w:fill="E7E6E6" w:themeFill="background2"/>
            <w:tcMar/>
          </w:tcPr>
          <w:p w:rsidR="00264C70" w:rsidRDefault="00E066DD" w14:paraId="369F7DEA"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Expected results</w:t>
            </w:r>
          </w:p>
          <w:p w:rsidR="00264C70" w:rsidRDefault="00E066DD" w14:paraId="1FAE4C35" w14:textId="77777777">
            <w:pPr>
              <w:pBdr>
                <w:top w:val="nil"/>
                <w:left w:val="nil"/>
                <w:bottom w:val="nil"/>
                <w:right w:val="nil"/>
                <w:between w:val="nil"/>
              </w:pBdr>
              <w:spacing w:after="60" w:line="288" w:lineRule="auto"/>
              <w:jc w:val="both"/>
              <w:rPr>
                <w:rFonts w:ascii="Calibri" w:hAnsi="Calibri" w:eastAsia="Calibri" w:cs="Calibri"/>
                <w:i/>
                <w:color w:val="7F7F7F"/>
                <w:sz w:val="22"/>
                <w:szCs w:val="22"/>
              </w:rPr>
            </w:pPr>
            <w:r>
              <w:rPr>
                <w:rFonts w:ascii="Calibri" w:hAnsi="Calibri" w:eastAsia="Calibri" w:cs="Calibri"/>
                <w:i/>
                <w:color w:val="7F7F7F"/>
                <w:sz w:val="22"/>
                <w:szCs w:val="22"/>
              </w:rPr>
              <w:t xml:space="preserve">Provide a </w:t>
            </w:r>
            <w:r>
              <w:rPr>
                <w:rFonts w:ascii="Calibri" w:hAnsi="Calibri" w:eastAsia="Calibri" w:cs="Calibri"/>
                <w:i/>
                <w:color w:val="7F7F7F"/>
                <w:sz w:val="22"/>
                <w:szCs w:val="22"/>
                <w:u w:val="single"/>
              </w:rPr>
              <w:t>quantitative description</w:t>
            </w:r>
            <w:r>
              <w:rPr>
                <w:rFonts w:ascii="Calibri" w:hAnsi="Calibri" w:eastAsia="Calibri" w:cs="Calibri"/>
                <w:i/>
                <w:color w:val="7F7F7F"/>
                <w:sz w:val="22"/>
                <w:szCs w:val="22"/>
              </w:rPr>
              <w:t xml:space="preserve"> of the expected simulation output </w:t>
            </w:r>
            <w:r>
              <w:rPr>
                <w:rFonts w:ascii="Calibri" w:hAnsi="Calibri" w:eastAsia="Calibri" w:cs="Calibri"/>
                <w:i/>
                <w:color w:val="7F7F7F"/>
                <w:sz w:val="22"/>
                <w:szCs w:val="22"/>
                <w:u w:val="single"/>
              </w:rPr>
              <w:t>based on time series</w:t>
            </w:r>
            <w:r>
              <w:rPr>
                <w:rFonts w:ascii="Calibri" w:hAnsi="Calibri" w:eastAsia="Calibri" w:cs="Calibri"/>
                <w:i/>
                <w:color w:val="7F7F7F"/>
                <w:sz w:val="22"/>
                <w:szCs w:val="22"/>
              </w:rPr>
              <w:t>. This information must be comprehensive enough for someone else to validate his/her own implementation of this model. If necessary, attach this information as dataset.</w:t>
            </w:r>
          </w:p>
        </w:tc>
        <w:tc>
          <w:tcPr>
            <w:tcW w:w="5585" w:type="dxa"/>
            <w:tcMar/>
          </w:tcPr>
          <w:p w:rsidR="00264C70" w:rsidRDefault="00E066DD" w14:paraId="7CAE4AB1"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Calibri" w:hAnsi="Calibri" w:eastAsia="Calibri" w:cs="Calibri"/>
                <w:color w:val="000000"/>
                <w:sz w:val="22"/>
                <w:szCs w:val="22"/>
              </w:rPr>
              <w:t>The simulation results of the electrical benchmark network show that the controller man</w:t>
            </w:r>
            <w:r>
              <w:rPr>
                <w:rFonts w:ascii="Calibri" w:hAnsi="Calibri" w:eastAsia="Calibri" w:cs="Calibri"/>
                <w:color w:val="000000"/>
                <w:sz w:val="22"/>
                <w:szCs w:val="22"/>
              </w:rPr>
              <w:t xml:space="preserve">ages to synchronize the inverter safely to the grid </w:t>
            </w:r>
            <w:proofErr w:type="gramStart"/>
            <w:r>
              <w:rPr>
                <w:rFonts w:ascii="Calibri" w:hAnsi="Calibri" w:eastAsia="Calibri" w:cs="Calibri"/>
                <w:color w:val="000000"/>
                <w:sz w:val="22"/>
                <w:szCs w:val="22"/>
              </w:rPr>
              <w:t>and also</w:t>
            </w:r>
            <w:proofErr w:type="gramEnd"/>
            <w:r>
              <w:rPr>
                <w:rFonts w:ascii="Calibri" w:hAnsi="Calibri" w:eastAsia="Calibri" w:cs="Calibri"/>
                <w:color w:val="000000"/>
                <w:sz w:val="22"/>
                <w:szCs w:val="22"/>
              </w:rPr>
              <w:t xml:space="preserve"> regulate the real and reactive power to their reference values. Moreover, it is shown that when a grid fault occurs the inverter current is limited at its maximum value to avoid damages to the in</w:t>
            </w:r>
            <w:r>
              <w:rPr>
                <w:rFonts w:ascii="Calibri" w:hAnsi="Calibri" w:eastAsia="Calibri" w:cs="Calibri"/>
                <w:color w:val="000000"/>
                <w:sz w:val="22"/>
                <w:szCs w:val="22"/>
              </w:rPr>
              <w:t>verter device. Finally, in an islanded microgrid scenario the grid-forming inverter form the local voltage.</w:t>
            </w:r>
          </w:p>
          <w:p w:rsidR="00264C70" w:rsidRDefault="00E066DD" w14:paraId="45746668" w14:textId="404D933B">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sidRPr="65C4C694" w:rsidR="00E066DD">
              <w:rPr>
                <w:rFonts w:ascii="Calibri" w:hAnsi="Calibri" w:eastAsia="Calibri" w:cs="Calibri"/>
                <w:color w:val="000000" w:themeColor="text1" w:themeTint="FF" w:themeShade="FF"/>
                <w:sz w:val="22"/>
                <w:szCs w:val="22"/>
                <w:u w:val="single"/>
              </w:rPr>
              <w:t>Indicative result:</w:t>
            </w:r>
            <w:r w:rsidRPr="65C4C694" w:rsidR="00E066DD">
              <w:rPr>
                <w:rFonts w:ascii="Calibri" w:hAnsi="Calibri" w:eastAsia="Calibri" w:cs="Calibri"/>
                <w:color w:val="000000" w:themeColor="text1" w:themeTint="FF" w:themeShade="FF"/>
                <w:sz w:val="22"/>
                <w:szCs w:val="22"/>
              </w:rPr>
              <w:t xml:space="preserve"> </w:t>
            </w:r>
            <w:r w:rsidRPr="65C4C694" w:rsidR="37DE0A41">
              <w:rPr>
                <w:rFonts w:ascii="Calibri" w:hAnsi="Calibri" w:eastAsia="Calibri" w:cs="Calibri"/>
                <w:color w:val="000000" w:themeColor="text1" w:themeTint="FF" w:themeShade="FF"/>
                <w:sz w:val="22"/>
                <w:szCs w:val="22"/>
              </w:rPr>
              <w:t>Inverter p</w:t>
            </w:r>
            <w:r w:rsidRPr="65C4C694" w:rsidR="00E066DD">
              <w:rPr>
                <w:rFonts w:ascii="Calibri" w:hAnsi="Calibri" w:eastAsia="Calibri" w:cs="Calibri"/>
                <w:color w:val="000000" w:themeColor="text1" w:themeTint="FF" w:themeShade="FF"/>
                <w:sz w:val="22"/>
                <w:szCs w:val="22"/>
              </w:rPr>
              <w:t>ower injection during islanded microgrid formation by the grid-forming inverter (Red-real power [W], blue-reactive power [</w:t>
            </w:r>
            <w:r w:rsidRPr="65C4C694" w:rsidR="00E066DD">
              <w:rPr>
                <w:rFonts w:ascii="Calibri" w:hAnsi="Calibri" w:eastAsia="Calibri" w:cs="Calibri"/>
                <w:color w:val="000000" w:themeColor="text1" w:themeTint="FF" w:themeShade="FF"/>
                <w:sz w:val="22"/>
                <w:szCs w:val="22"/>
              </w:rPr>
              <w:t>VAr</w:t>
            </w:r>
            <w:r w:rsidRPr="65C4C694" w:rsidR="00E066DD">
              <w:rPr>
                <w:rFonts w:ascii="Calibri" w:hAnsi="Calibri" w:eastAsia="Calibri" w:cs="Calibri"/>
                <w:color w:val="000000" w:themeColor="text1" w:themeTint="FF" w:themeShade="FF"/>
                <w:sz w:val="22"/>
                <w:szCs w:val="22"/>
              </w:rPr>
              <w:t>]):</w:t>
            </w:r>
          </w:p>
          <w:p w:rsidR="00264C70" w:rsidRDefault="00E066DD" w14:paraId="1D89723C"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Calibri" w:hAnsi="Calibri" w:eastAsia="Calibri" w:cs="Calibri"/>
                <w:noProof/>
                <w:color w:val="000000"/>
                <w:sz w:val="22"/>
                <w:szCs w:val="22"/>
              </w:rPr>
              <w:drawing>
                <wp:inline distT="0" distB="0" distL="0" distR="0" wp14:anchorId="227E3AE2" wp14:editId="5FA5AA2B">
                  <wp:extent cx="3377808" cy="2332645"/>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3377808" cy="2332645"/>
                          </a:xfrm>
                          <a:prstGeom prst="rect">
                            <a:avLst/>
                          </a:prstGeom>
                          <a:ln/>
                        </pic:spPr>
                      </pic:pic>
                    </a:graphicData>
                  </a:graphic>
                </wp:inline>
              </w:drawing>
            </w:r>
          </w:p>
          <w:p w:rsidR="00264C70" w:rsidRDefault="00264C70" w14:paraId="3CF02217"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p>
          <w:p w:rsidR="00264C70" w:rsidRDefault="00E066DD" w14:paraId="6358B255" w14:textId="77777777">
            <w:pPr>
              <w:pBdr>
                <w:top w:val="nil"/>
                <w:left w:val="nil"/>
                <w:bottom w:val="nil"/>
                <w:right w:val="nil"/>
                <w:between w:val="nil"/>
              </w:pBdr>
              <w:spacing w:before="60" w:after="60" w:line="288" w:lineRule="auto"/>
              <w:jc w:val="both"/>
              <w:rPr>
                <w:rFonts w:ascii="Calibri" w:hAnsi="Calibri" w:eastAsia="Calibri" w:cs="Calibri"/>
                <w:i/>
                <w:color w:val="000000"/>
                <w:sz w:val="22"/>
                <w:szCs w:val="22"/>
              </w:rPr>
            </w:pPr>
            <w:r>
              <w:rPr>
                <w:rFonts w:ascii="Calibri" w:hAnsi="Calibri" w:eastAsia="Calibri" w:cs="Calibri"/>
                <w:color w:val="000000"/>
                <w:sz w:val="22"/>
                <w:szCs w:val="22"/>
              </w:rPr>
              <w:t>Relevant simulation results are provided in the main body of the deliverable.</w:t>
            </w:r>
          </w:p>
        </w:tc>
      </w:tr>
    </w:tbl>
    <w:p w:rsidR="00264C70" w:rsidRDefault="00264C70" w14:paraId="0AFEF66C"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p>
    <w:p w:rsidR="00264C70" w:rsidRDefault="00E066DD" w14:paraId="72404B6C" w14:textId="77777777">
      <w:pPr>
        <w:pStyle w:val="1"/>
      </w:pPr>
      <w:r>
        <w:t>Additional Information</w:t>
      </w:r>
    </w:p>
    <w:p w:rsidR="00264C70" w:rsidRDefault="00E066DD" w14:paraId="279A654C" w14:textId="77777777">
      <w:pPr>
        <w:pBdr>
          <w:top w:val="nil"/>
          <w:left w:val="nil"/>
          <w:bottom w:val="nil"/>
          <w:right w:val="nil"/>
          <w:between w:val="nil"/>
        </w:pBdr>
        <w:spacing w:after="60" w:line="288" w:lineRule="auto"/>
        <w:jc w:val="both"/>
        <w:rPr>
          <w:rFonts w:ascii="Calibri" w:hAnsi="Calibri" w:eastAsia="Calibri" w:cs="Calibri"/>
          <w:i/>
          <w:color w:val="7F7F7F"/>
          <w:sz w:val="22"/>
          <w:szCs w:val="22"/>
        </w:rPr>
      </w:pPr>
      <w:r>
        <w:rPr>
          <w:rFonts w:ascii="Calibri" w:hAnsi="Calibri" w:eastAsia="Calibri" w:cs="Calibri"/>
          <w:i/>
          <w:color w:val="7F7F7F"/>
          <w:sz w:val="22"/>
          <w:szCs w:val="22"/>
        </w:rPr>
        <w:t>Provide any other additional information here.</w:t>
      </w:r>
    </w:p>
    <w:tbl>
      <w:tblPr>
        <w:tblStyle w:val="af8"/>
        <w:tblW w:w="90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511"/>
        <w:gridCol w:w="5585"/>
      </w:tblGrid>
      <w:tr w:rsidR="00264C70" w14:paraId="64B114F0" w14:textId="77777777">
        <w:tc>
          <w:tcPr>
            <w:tcW w:w="3511" w:type="dxa"/>
            <w:shd w:val="clear" w:color="auto" w:fill="E7E6E6"/>
          </w:tcPr>
          <w:p w:rsidR="00264C70" w:rsidRDefault="00E066DD" w14:paraId="692CE036"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Reference implementation</w:t>
            </w:r>
          </w:p>
        </w:tc>
        <w:tc>
          <w:tcPr>
            <w:tcW w:w="5585" w:type="dxa"/>
          </w:tcPr>
          <w:p w:rsidR="00264C70" w:rsidRDefault="00E066DD" w14:paraId="79A25C05"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Calibri" w:hAnsi="Calibri" w:eastAsia="Calibri" w:cs="Calibri"/>
                <w:color w:val="000000"/>
                <w:sz w:val="22"/>
                <w:szCs w:val="22"/>
              </w:rPr>
              <w:t>N/A</w:t>
            </w:r>
          </w:p>
        </w:tc>
      </w:tr>
      <w:tr w:rsidR="00264C70" w14:paraId="329BEB4A" w14:textId="77777777">
        <w:tc>
          <w:tcPr>
            <w:tcW w:w="3511" w:type="dxa"/>
            <w:shd w:val="clear" w:color="auto" w:fill="E7E6E6"/>
          </w:tcPr>
          <w:p w:rsidR="00264C70" w:rsidRDefault="00E066DD" w14:paraId="787D3564"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Similar / related models</w:t>
            </w:r>
          </w:p>
        </w:tc>
        <w:tc>
          <w:tcPr>
            <w:tcW w:w="5585" w:type="dxa"/>
            <w:shd w:val="clear" w:color="auto" w:fill="auto"/>
          </w:tcPr>
          <w:p w:rsidR="00264C70" w:rsidRDefault="00E066DD" w14:paraId="76764758"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Calibri" w:hAnsi="Calibri" w:eastAsia="Calibri" w:cs="Calibri"/>
                <w:color w:val="000000"/>
                <w:sz w:val="22"/>
                <w:szCs w:val="22"/>
              </w:rPr>
              <w:t xml:space="preserve">See ERIGRID 2.0 </w:t>
            </w:r>
            <w:proofErr w:type="spellStart"/>
            <w:r>
              <w:rPr>
                <w:rFonts w:ascii="Calibri" w:hAnsi="Calibri" w:eastAsia="Calibri" w:cs="Calibri"/>
                <w:color w:val="000000"/>
                <w:sz w:val="22"/>
                <w:szCs w:val="22"/>
              </w:rPr>
              <w:t>Github</w:t>
            </w:r>
            <w:proofErr w:type="spellEnd"/>
          </w:p>
        </w:tc>
      </w:tr>
      <w:tr w:rsidR="00264C70" w14:paraId="77CB825C" w14:textId="77777777">
        <w:tc>
          <w:tcPr>
            <w:tcW w:w="3511" w:type="dxa"/>
            <w:shd w:val="clear" w:color="auto" w:fill="E7E6E6"/>
          </w:tcPr>
          <w:p w:rsidR="00264C70" w:rsidRDefault="00E066DD" w14:paraId="229E3426"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Related publications</w:t>
            </w:r>
          </w:p>
        </w:tc>
        <w:tc>
          <w:tcPr>
            <w:tcW w:w="5585" w:type="dxa"/>
            <w:shd w:val="clear" w:color="auto" w:fill="auto"/>
          </w:tcPr>
          <w:p w:rsidR="00264C70" w:rsidRDefault="00E066DD" w14:paraId="2A436D79" w14:textId="77777777">
            <w:pPr>
              <w:pBdr>
                <w:top w:val="nil"/>
                <w:left w:val="nil"/>
                <w:bottom w:val="nil"/>
                <w:right w:val="nil"/>
                <w:between w:val="nil"/>
              </w:pBdr>
              <w:spacing w:before="60" w:after="60" w:line="288" w:lineRule="auto"/>
              <w:rPr>
                <w:rFonts w:ascii="Calibri" w:hAnsi="Calibri" w:eastAsia="Calibri" w:cs="Calibri"/>
                <w:color w:val="000000"/>
                <w:sz w:val="22"/>
                <w:szCs w:val="22"/>
              </w:rPr>
            </w:pPr>
            <w:r>
              <w:rPr>
                <w:rFonts w:ascii="Calibri" w:hAnsi="Calibri" w:eastAsia="Calibri" w:cs="Calibri"/>
                <w:color w:val="000000"/>
                <w:sz w:val="22"/>
                <w:szCs w:val="22"/>
              </w:rPr>
              <w:t xml:space="preserve">N/A </w:t>
            </w:r>
          </w:p>
        </w:tc>
      </w:tr>
      <w:tr w:rsidR="00264C70" w14:paraId="423571B4" w14:textId="77777777">
        <w:tc>
          <w:tcPr>
            <w:tcW w:w="3511" w:type="dxa"/>
            <w:shd w:val="clear" w:color="auto" w:fill="E7E6E6"/>
          </w:tcPr>
          <w:p w:rsidR="00264C70" w:rsidRDefault="00E066DD" w14:paraId="55550798" w14:textId="77777777">
            <w:pPr>
              <w:pBdr>
                <w:top w:val="nil"/>
                <w:left w:val="nil"/>
                <w:bottom w:val="nil"/>
                <w:right w:val="nil"/>
                <w:between w:val="nil"/>
              </w:pBdr>
              <w:spacing w:before="60" w:after="60" w:line="288" w:lineRule="auto"/>
              <w:rPr>
                <w:rFonts w:ascii="Calibri" w:hAnsi="Calibri" w:eastAsia="Calibri" w:cs="Calibri"/>
                <w:color w:val="000072"/>
                <w:sz w:val="22"/>
                <w:szCs w:val="22"/>
              </w:rPr>
            </w:pPr>
            <w:r>
              <w:rPr>
                <w:rFonts w:ascii="Calibri" w:hAnsi="Calibri" w:eastAsia="Calibri" w:cs="Calibri"/>
                <w:color w:val="000072"/>
                <w:sz w:val="22"/>
                <w:szCs w:val="22"/>
              </w:rPr>
              <w:t>Intellectual property concerns</w:t>
            </w:r>
            <w:r>
              <w:rPr>
                <w:rFonts w:ascii="Calibri" w:hAnsi="Calibri" w:eastAsia="Calibri" w:cs="Calibri"/>
                <w:color w:val="000072"/>
                <w:sz w:val="22"/>
                <w:szCs w:val="22"/>
              </w:rPr>
              <w:br/>
            </w:r>
            <w:r>
              <w:rPr>
                <w:rFonts w:ascii="Calibri" w:hAnsi="Calibri" w:eastAsia="Calibri" w:cs="Calibri"/>
                <w:color w:val="000072"/>
                <w:sz w:val="22"/>
                <w:szCs w:val="22"/>
              </w:rPr>
              <w:t>(if applicable)</w:t>
            </w:r>
          </w:p>
        </w:tc>
        <w:tc>
          <w:tcPr>
            <w:tcW w:w="5585" w:type="dxa"/>
            <w:shd w:val="clear" w:color="auto" w:fill="auto"/>
          </w:tcPr>
          <w:p w:rsidR="00264C70" w:rsidRDefault="00E066DD" w14:paraId="3A113BF1" w14:textId="77777777">
            <w:pPr>
              <w:pBdr>
                <w:top w:val="nil"/>
                <w:left w:val="nil"/>
                <w:bottom w:val="nil"/>
                <w:right w:val="nil"/>
                <w:between w:val="nil"/>
              </w:pBdr>
              <w:spacing w:before="60" w:after="60" w:line="288" w:lineRule="auto"/>
              <w:jc w:val="both"/>
              <w:rPr>
                <w:rFonts w:ascii="Calibri" w:hAnsi="Calibri" w:eastAsia="Calibri" w:cs="Calibri"/>
                <w:color w:val="000000"/>
                <w:sz w:val="22"/>
                <w:szCs w:val="22"/>
              </w:rPr>
            </w:pPr>
            <w:r>
              <w:rPr>
                <w:rFonts w:ascii="Calibri" w:hAnsi="Calibri" w:eastAsia="Calibri" w:cs="Calibri"/>
                <w:color w:val="000000"/>
                <w:sz w:val="22"/>
                <w:szCs w:val="22"/>
              </w:rPr>
              <w:t>N/A</w:t>
            </w:r>
          </w:p>
        </w:tc>
      </w:tr>
    </w:tbl>
    <w:p w:rsidR="00264C70" w:rsidRDefault="00264C70" w14:paraId="1757E879" w14:textId="77777777">
      <w:pPr>
        <w:pBdr>
          <w:top w:val="nil"/>
          <w:left w:val="nil"/>
          <w:bottom w:val="nil"/>
          <w:right w:val="nil"/>
          <w:between w:val="nil"/>
        </w:pBdr>
        <w:spacing w:after="200"/>
        <w:rPr>
          <w:rFonts w:ascii="Calibri" w:hAnsi="Calibri" w:eastAsia="Calibri" w:cs="Calibri"/>
          <w:color w:val="000000"/>
        </w:rPr>
      </w:pPr>
    </w:p>
    <w:sectPr w:rsidR="00264C70">
      <w:pgSz w:w="11906" w:h="16838" w:orient="portrait"/>
      <w:pgMar w:top="851" w:right="1274" w:bottom="567" w:left="1418" w:header="283" w:footer="113" w:gutter="0"/>
      <w:pgNumType w:start="1"/>
      <w:cols w:space="720"/>
      <w:titlePg/>
      <w:headerReference w:type="default" r:id="Ra23d5fb20c4441dd"/>
      <w:headerReference w:type="first" r:id="Ra75e5a5f432f4c3d"/>
      <w:footerReference w:type="default" r:id="Raa797d2e877d402c"/>
      <w:footerReference w:type="first" r:id="Rf426f5dc4b5748c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Frutiger LT Std 45 Light">
    <w:panose1 w:val="00000000000000000000"/>
    <w:charset w:val="00"/>
    <w:family w:val="roman"/>
    <w:notTrueType/>
    <w:pitch w:val="default"/>
  </w:font>
  <w:font w:name="Georgia">
    <w:panose1 w:val="02040502050405020303"/>
    <w:charset w:val="A1"/>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A1"/>
    <w:family w:val="roman"/>
    <w:pitch w:val="variable"/>
    <w:sig w:usb0="E00006FF" w:usb1="420024FF" w:usb2="02000000" w:usb3="00000000" w:csb0="0000019F" w:csb1="00000000"/>
  </w:font>
</w:fonts>
</file>

<file path=word/footer.xml><?xml version="1.0" encoding="utf-8"?>
<w:ft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3070"/>
      <w:gridCol w:w="3070"/>
      <w:gridCol w:w="3070"/>
    </w:tblGrid>
    <w:tr w:rsidR="31093164" w:rsidTr="31093164" w14:paraId="27DFF5D7">
      <w:tc>
        <w:tcPr>
          <w:tcW w:w="3070" w:type="dxa"/>
          <w:tcMar/>
        </w:tcPr>
        <w:p w:rsidR="31093164" w:rsidP="31093164" w:rsidRDefault="31093164" w14:paraId="68645A22" w14:textId="64501058">
          <w:pPr>
            <w:pStyle w:val="a4"/>
            <w:bidi w:val="0"/>
            <w:ind w:left="-115"/>
            <w:jc w:val="left"/>
          </w:pPr>
        </w:p>
      </w:tc>
      <w:tc>
        <w:tcPr>
          <w:tcW w:w="3070" w:type="dxa"/>
          <w:tcMar/>
        </w:tcPr>
        <w:p w:rsidR="31093164" w:rsidP="31093164" w:rsidRDefault="31093164" w14:paraId="0ED8FAD3" w14:textId="3F5B2765">
          <w:pPr>
            <w:pStyle w:val="a4"/>
            <w:bidi w:val="0"/>
            <w:jc w:val="center"/>
          </w:pPr>
        </w:p>
      </w:tc>
      <w:tc>
        <w:tcPr>
          <w:tcW w:w="3070" w:type="dxa"/>
          <w:tcMar/>
        </w:tcPr>
        <w:p w:rsidR="31093164" w:rsidP="31093164" w:rsidRDefault="31093164" w14:paraId="7F21570B" w14:textId="4FB21EEA">
          <w:pPr>
            <w:pStyle w:val="a4"/>
            <w:bidi w:val="0"/>
            <w:ind w:right="-115"/>
            <w:jc w:val="right"/>
          </w:pPr>
        </w:p>
      </w:tc>
    </w:tr>
  </w:tbl>
  <w:p w:rsidR="31093164" w:rsidP="31093164" w:rsidRDefault="31093164" w14:paraId="17E116F0" w14:textId="157EDC5A">
    <w:pPr>
      <w:pStyle w:val="a5"/>
      <w:bidi w:val="0"/>
    </w:pPr>
  </w:p>
</w:ftr>
</file>

<file path=word/footer2.xml><?xml version="1.0" encoding="utf-8"?>
<w:ft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3070"/>
      <w:gridCol w:w="3070"/>
      <w:gridCol w:w="3070"/>
    </w:tblGrid>
    <w:tr w:rsidR="31093164" w:rsidTr="31093164" w14:paraId="15A2B89B">
      <w:tc>
        <w:tcPr>
          <w:tcW w:w="3070" w:type="dxa"/>
          <w:tcMar/>
        </w:tcPr>
        <w:p w:rsidR="31093164" w:rsidP="31093164" w:rsidRDefault="31093164" w14:paraId="627EDA14" w14:textId="1827F7E0">
          <w:pPr>
            <w:pStyle w:val="a4"/>
            <w:bidi w:val="0"/>
            <w:ind w:left="-115"/>
            <w:jc w:val="left"/>
          </w:pPr>
        </w:p>
      </w:tc>
      <w:tc>
        <w:tcPr>
          <w:tcW w:w="3070" w:type="dxa"/>
          <w:tcMar/>
        </w:tcPr>
        <w:p w:rsidR="31093164" w:rsidP="31093164" w:rsidRDefault="31093164" w14:paraId="4A4F7A2D" w14:textId="5710B4B3">
          <w:pPr>
            <w:pStyle w:val="a4"/>
            <w:bidi w:val="0"/>
            <w:jc w:val="center"/>
          </w:pPr>
        </w:p>
      </w:tc>
      <w:tc>
        <w:tcPr>
          <w:tcW w:w="3070" w:type="dxa"/>
          <w:tcMar/>
        </w:tcPr>
        <w:p w:rsidR="31093164" w:rsidP="31093164" w:rsidRDefault="31093164" w14:paraId="68A0D7BF" w14:textId="3AD50A64">
          <w:pPr>
            <w:pStyle w:val="a4"/>
            <w:bidi w:val="0"/>
            <w:ind w:right="-115"/>
            <w:jc w:val="right"/>
          </w:pPr>
        </w:p>
      </w:tc>
    </w:tr>
  </w:tbl>
  <w:p w:rsidR="31093164" w:rsidP="31093164" w:rsidRDefault="31093164" w14:paraId="215580CE" w14:textId="1E434785">
    <w:pPr>
      <w:pStyle w:val="a5"/>
      <w:bidi w:val="0"/>
    </w:pPr>
  </w:p>
</w:ftr>
</file>

<file path=word/header.xml><?xml version="1.0" encoding="utf-8"?>
<w:hd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3070"/>
      <w:gridCol w:w="3070"/>
      <w:gridCol w:w="3070"/>
    </w:tblGrid>
    <w:tr w:rsidR="31093164" w:rsidTr="31093164" w14:paraId="3A8B4792">
      <w:tc>
        <w:tcPr>
          <w:tcW w:w="3070" w:type="dxa"/>
          <w:tcMar/>
        </w:tcPr>
        <w:p w:rsidR="31093164" w:rsidP="31093164" w:rsidRDefault="31093164" w14:paraId="07D63C28" w14:textId="6739E5B4">
          <w:pPr>
            <w:pStyle w:val="a4"/>
            <w:bidi w:val="0"/>
            <w:ind w:left="-115"/>
            <w:jc w:val="left"/>
          </w:pPr>
        </w:p>
      </w:tc>
      <w:tc>
        <w:tcPr>
          <w:tcW w:w="3070" w:type="dxa"/>
          <w:tcMar/>
        </w:tcPr>
        <w:p w:rsidR="31093164" w:rsidP="31093164" w:rsidRDefault="31093164" w14:paraId="7B677B2C" w14:textId="7D907919">
          <w:pPr>
            <w:pStyle w:val="a4"/>
            <w:bidi w:val="0"/>
            <w:jc w:val="center"/>
          </w:pPr>
        </w:p>
      </w:tc>
      <w:tc>
        <w:tcPr>
          <w:tcW w:w="3070" w:type="dxa"/>
          <w:tcMar/>
        </w:tcPr>
        <w:p w:rsidR="31093164" w:rsidP="31093164" w:rsidRDefault="31093164" w14:paraId="33623412" w14:textId="00E8FAEC">
          <w:pPr>
            <w:pStyle w:val="a4"/>
            <w:bidi w:val="0"/>
            <w:ind w:right="-115"/>
            <w:jc w:val="right"/>
          </w:pPr>
        </w:p>
      </w:tc>
    </w:tr>
  </w:tbl>
  <w:p w:rsidR="31093164" w:rsidP="31093164" w:rsidRDefault="31093164" w14:paraId="35358811" w14:textId="13135F38">
    <w:pPr>
      <w:pStyle w:val="a4"/>
      <w:bidi w:val="0"/>
    </w:pPr>
  </w:p>
</w:hdr>
</file>

<file path=word/header2.xml><?xml version="1.0" encoding="utf-8"?>
<w:hd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a1"/>
      <w:bidiVisual w:val="0"/>
      <w:tblW w:w="0" w:type="auto"/>
      <w:tblLayout w:type="fixed"/>
      <w:tblLook w:val="06A0" w:firstRow="1" w:lastRow="0" w:firstColumn="1" w:lastColumn="0" w:noHBand="1" w:noVBand="1"/>
    </w:tblPr>
    <w:tblGrid>
      <w:gridCol w:w="3070"/>
      <w:gridCol w:w="3070"/>
      <w:gridCol w:w="3070"/>
    </w:tblGrid>
    <w:tr w:rsidR="31093164" w:rsidTr="0BE07DB5" w14:paraId="1759702B">
      <w:tc>
        <w:tcPr>
          <w:tcW w:w="3070" w:type="dxa"/>
          <w:tcMar/>
        </w:tcPr>
        <w:p w:rsidR="31093164" w:rsidP="31093164" w:rsidRDefault="31093164" w14:paraId="2DC3F05B" w14:textId="3F32210B">
          <w:pPr>
            <w:pStyle w:val="a4"/>
            <w:bidi w:val="0"/>
            <w:ind w:left="-115"/>
            <w:jc w:val="left"/>
          </w:pPr>
          <w:r w:rsidR="31093164">
            <w:drawing>
              <wp:inline wp14:editId="4639786A" wp14:anchorId="2FE5C9CA">
                <wp:extent cx="1028700" cy="371475"/>
                <wp:effectExtent l="0" t="0" r="0" b="0"/>
                <wp:docPr id="1996772772" name="" title=""/>
                <wp:cNvGraphicFramePr>
                  <a:graphicFrameLocks noChangeAspect="1"/>
                </wp:cNvGraphicFramePr>
                <a:graphic>
                  <a:graphicData uri="http://schemas.openxmlformats.org/drawingml/2006/picture">
                    <pic:pic>
                      <pic:nvPicPr>
                        <pic:cNvPr id="0" name=""/>
                        <pic:cNvPicPr/>
                      </pic:nvPicPr>
                      <pic:blipFill>
                        <a:blip r:embed="Ra8b003617b1247a6">
                          <a:extLst>
                            <a:ext xmlns:a="http://schemas.openxmlformats.org/drawingml/2006/main" uri="{28A0092B-C50C-407E-A947-70E740481C1C}">
                              <a14:useLocalDpi val="0"/>
                            </a:ext>
                          </a:extLst>
                        </a:blip>
                        <a:stretch>
                          <a:fillRect/>
                        </a:stretch>
                      </pic:blipFill>
                      <pic:spPr>
                        <a:xfrm>
                          <a:off x="0" y="0"/>
                          <a:ext cx="1028700" cy="371475"/>
                        </a:xfrm>
                        <a:prstGeom prst="rect">
                          <a:avLst/>
                        </a:prstGeom>
                      </pic:spPr>
                    </pic:pic>
                  </a:graphicData>
                </a:graphic>
              </wp:inline>
            </w:drawing>
          </w:r>
        </w:p>
      </w:tc>
      <w:tc>
        <w:tcPr>
          <w:tcW w:w="3070" w:type="dxa"/>
          <w:tcMar/>
        </w:tcPr>
        <w:p w:rsidR="31093164" w:rsidP="0BE07DB5" w:rsidRDefault="31093164" w14:paraId="5EC625C5" w14:textId="47666D62">
          <w:pPr>
            <w:pStyle w:val="a4"/>
            <w:bidi w:val="0"/>
            <w:spacing w:before="0" w:beforeAutospacing="off" w:after="0" w:afterAutospacing="off" w:line="259" w:lineRule="auto"/>
            <w:ind w:left="0" w:right="0"/>
            <w:jc w:val="center"/>
            <w:rPr>
              <w:rFonts w:ascii="Calibri" w:hAnsi="Calibri" w:eastAsia="Calibri" w:cs="Calibri" w:asciiTheme="minorAscii" w:hAnsiTheme="minorAscii" w:eastAsiaTheme="minorAscii" w:cstheme="minorAscii"/>
              <w:sz w:val="24"/>
              <w:szCs w:val="24"/>
            </w:rPr>
          </w:pPr>
          <w:r w:rsidRPr="0BE07DB5" w:rsidR="0BE07DB5">
            <w:rPr>
              <w:rFonts w:ascii="Calibri" w:hAnsi="Calibri" w:eastAsia="Calibri" w:cs="Calibri" w:asciiTheme="minorAscii" w:hAnsiTheme="minorAscii" w:eastAsiaTheme="minorAscii" w:cstheme="minorAscii"/>
              <w:sz w:val="24"/>
              <w:szCs w:val="24"/>
            </w:rPr>
            <w:t>Component Model Description Form</w:t>
          </w:r>
        </w:p>
      </w:tc>
      <w:tc>
        <w:tcPr>
          <w:tcW w:w="3070" w:type="dxa"/>
          <w:tcMar/>
        </w:tcPr>
        <w:p w:rsidR="31093164" w:rsidP="31093164" w:rsidRDefault="31093164" w14:paraId="49C2BEA5" w14:textId="33362320">
          <w:pPr>
            <w:pStyle w:val="a4"/>
            <w:bidi w:val="0"/>
            <w:ind w:right="-115"/>
            <w:jc w:val="right"/>
          </w:pPr>
        </w:p>
      </w:tc>
    </w:tr>
  </w:tbl>
  <w:p w:rsidR="31093164" w:rsidP="31093164" w:rsidRDefault="31093164" w14:paraId="6C22F285" w14:textId="054950FF">
    <w:pPr>
      <w:pStyle w:val="a4"/>
      <w:bidi w:val="0"/>
    </w:pPr>
    <w:r w:rsidR="31093164">
      <w:rPr/>
      <w:t>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07C25"/>
    <w:multiLevelType w:val="multilevel"/>
    <w:tmpl w:val="EC368ECC"/>
    <w:lvl w:ilvl="0">
      <w:start w:val="1"/>
      <w:numFmt w:val="decimal"/>
      <w:pStyle w:val="Heading1Delno"/>
      <w:lvlText w:val="%1."/>
      <w:lvlJc w:val="left"/>
      <w:pPr>
        <w:tabs>
          <w:tab w:val="num" w:pos="720"/>
        </w:tabs>
        <w:ind w:left="720" w:hanging="720"/>
      </w:pPr>
    </w:lvl>
    <w:lvl w:ilvl="1">
      <w:start w:val="1"/>
      <w:numFmt w:val="decimal"/>
      <w:pStyle w:val="Heading2Delno"/>
      <w:lvlText w:val="%2."/>
      <w:lvlJc w:val="left"/>
      <w:pPr>
        <w:tabs>
          <w:tab w:val="num" w:pos="1440"/>
        </w:tabs>
        <w:ind w:left="1440" w:hanging="720"/>
      </w:pPr>
    </w:lvl>
    <w:lvl w:ilvl="2">
      <w:start w:val="1"/>
      <w:numFmt w:val="decimal"/>
      <w:pStyle w:val="Heading3Delno"/>
      <w:lvlText w:val="%3."/>
      <w:lvlJc w:val="left"/>
      <w:pPr>
        <w:tabs>
          <w:tab w:val="num" w:pos="2160"/>
        </w:tabs>
        <w:ind w:left="2160" w:hanging="720"/>
      </w:pPr>
    </w:lvl>
    <w:lvl w:ilvl="3">
      <w:start w:val="1"/>
      <w:numFmt w:val="decimal"/>
      <w:pStyle w:val="Heading4Delno"/>
      <w:lvlText w:val="%4."/>
      <w:lvlJc w:val="left"/>
      <w:pPr>
        <w:tabs>
          <w:tab w:val="num" w:pos="2880"/>
        </w:tabs>
        <w:ind w:left="2880" w:hanging="720"/>
      </w:pPr>
    </w:lvl>
    <w:lvl w:ilvl="4">
      <w:start w:val="1"/>
      <w:numFmt w:val="decimal"/>
      <w:pStyle w:val="5"/>
      <w:lvlText w:val="%5."/>
      <w:lvlJc w:val="left"/>
      <w:pPr>
        <w:tabs>
          <w:tab w:val="num" w:pos="3600"/>
        </w:tabs>
        <w:ind w:left="3600" w:hanging="720"/>
      </w:pPr>
    </w:lvl>
    <w:lvl w:ilvl="5">
      <w:start w:val="1"/>
      <w:numFmt w:val="decimal"/>
      <w:pStyle w:val="6"/>
      <w:lvlText w:val="%6."/>
      <w:lvlJc w:val="left"/>
      <w:pPr>
        <w:tabs>
          <w:tab w:val="num" w:pos="4320"/>
        </w:tabs>
        <w:ind w:left="4320" w:hanging="720"/>
      </w:pPr>
    </w:lvl>
    <w:lvl w:ilvl="6">
      <w:start w:val="1"/>
      <w:numFmt w:val="decimal"/>
      <w:pStyle w:val="7"/>
      <w:lvlText w:val="%7."/>
      <w:lvlJc w:val="left"/>
      <w:pPr>
        <w:tabs>
          <w:tab w:val="num" w:pos="5040"/>
        </w:tabs>
        <w:ind w:left="5040" w:hanging="720"/>
      </w:pPr>
    </w:lvl>
    <w:lvl w:ilvl="7">
      <w:start w:val="1"/>
      <w:numFmt w:val="decimal"/>
      <w:pStyle w:val="8"/>
      <w:lvlText w:val="%8."/>
      <w:lvlJc w:val="left"/>
      <w:pPr>
        <w:tabs>
          <w:tab w:val="num" w:pos="5760"/>
        </w:tabs>
        <w:ind w:left="5760" w:hanging="720"/>
      </w:pPr>
    </w:lvl>
    <w:lvl w:ilvl="8">
      <w:start w:val="1"/>
      <w:numFmt w:val="decimal"/>
      <w:pStyle w:val="9"/>
      <w:lvlText w:val="%9."/>
      <w:lvlJc w:val="left"/>
      <w:pPr>
        <w:tabs>
          <w:tab w:val="num" w:pos="6480"/>
        </w:tabs>
        <w:ind w:left="6480" w:hanging="720"/>
      </w:pPr>
    </w:lvl>
  </w:abstractNum>
  <w:abstractNum w:abstractNumId="1" w15:restartNumberingAfterBreak="0">
    <w:nsid w:val="42DE7DD1"/>
    <w:multiLevelType w:val="multilevel"/>
    <w:tmpl w:val="FAE005A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C70"/>
    <w:rsid w:val="00264C70"/>
    <w:rsid w:val="00E066DD"/>
    <w:rsid w:val="02E806D4"/>
    <w:rsid w:val="07819800"/>
    <w:rsid w:val="0883B708"/>
    <w:rsid w:val="0AD1F11A"/>
    <w:rsid w:val="0BE07DB5"/>
    <w:rsid w:val="0FE33290"/>
    <w:rsid w:val="1BEFB85A"/>
    <w:rsid w:val="1D371C62"/>
    <w:rsid w:val="1DFFB38B"/>
    <w:rsid w:val="218A5395"/>
    <w:rsid w:val="24388BC1"/>
    <w:rsid w:val="2B844073"/>
    <w:rsid w:val="30F8B893"/>
    <w:rsid w:val="31093164"/>
    <w:rsid w:val="312A6E99"/>
    <w:rsid w:val="37DE0A41"/>
    <w:rsid w:val="404BF046"/>
    <w:rsid w:val="411C1E5D"/>
    <w:rsid w:val="49A8B782"/>
    <w:rsid w:val="4B0CA87E"/>
    <w:rsid w:val="4EA437DB"/>
    <w:rsid w:val="5293A24C"/>
    <w:rsid w:val="545E0D7B"/>
    <w:rsid w:val="59B97493"/>
    <w:rsid w:val="5A2793F3"/>
    <w:rsid w:val="6174EA5B"/>
    <w:rsid w:val="65C4C694"/>
    <w:rsid w:val="6FCD6695"/>
    <w:rsid w:val="71EE8591"/>
    <w:rsid w:val="764F08E7"/>
    <w:rsid w:val="7A95CB9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6A675"/>
  <w15:docId w15:val="{A1112D5B-C867-48B2-A949-4486A58B94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GB"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557F0C"/>
    <w:rPr>
      <w:lang w:eastAsia="de-DE"/>
    </w:rPr>
  </w:style>
  <w:style w:type="paragraph" w:styleId="1">
    <w:name w:val="heading 1"/>
    <w:aliases w:val="Heading"/>
    <w:basedOn w:val="a"/>
    <w:next w:val="a"/>
    <w:link w:val="1Char"/>
    <w:uiPriority w:val="9"/>
    <w:qFormat/>
    <w:rsid w:val="006F6B92"/>
    <w:pPr>
      <w:spacing w:before="360" w:after="240" w:line="220" w:lineRule="exact"/>
      <w:outlineLvl w:val="0"/>
    </w:pPr>
    <w:rPr>
      <w:rFonts w:asciiTheme="minorHAnsi" w:hAnsiTheme="minorHAnsi"/>
      <w:b/>
      <w:color w:val="000072"/>
      <w:sz w:val="28"/>
      <w:szCs w:val="24"/>
    </w:rPr>
  </w:style>
  <w:style w:type="paragraph" w:styleId="2">
    <w:name w:val="heading 2"/>
    <w:basedOn w:val="a"/>
    <w:next w:val="a"/>
    <w:link w:val="2Char"/>
    <w:uiPriority w:val="9"/>
    <w:semiHidden/>
    <w:unhideWhenUsed/>
    <w:qFormat/>
    <w:rsid w:val="00E02064"/>
    <w:pPr>
      <w:keepNext/>
      <w:keepLines/>
      <w:spacing w:before="40"/>
      <w:outlineLvl w:val="1"/>
    </w:pPr>
    <w:rPr>
      <w:rFonts w:ascii="Calibri" w:hAnsi="Calibri" w:eastAsiaTheme="majorEastAsia" w:cstheme="majorBidi"/>
      <w:b/>
      <w:sz w:val="26"/>
      <w:szCs w:val="26"/>
    </w:rPr>
  </w:style>
  <w:style w:type="paragraph" w:styleId="3">
    <w:name w:val="heading 3"/>
    <w:basedOn w:val="a"/>
    <w:next w:val="a"/>
    <w:link w:val="3Char"/>
    <w:uiPriority w:val="9"/>
    <w:semiHidden/>
    <w:unhideWhenUsed/>
    <w:qFormat/>
    <w:rsid w:val="00777531"/>
    <w:pPr>
      <w:keepNext/>
      <w:keepLines/>
      <w:spacing w:before="40"/>
      <w:outlineLvl w:val="2"/>
    </w:pPr>
    <w:rPr>
      <w:rFonts w:asciiTheme="majorHAnsi" w:hAnsiTheme="majorHAnsi" w:eastAsiaTheme="majorEastAsia" w:cstheme="majorBidi"/>
      <w:color w:val="1F4D78" w:themeColor="accent1" w:themeShade="7F"/>
      <w:sz w:val="24"/>
      <w:szCs w:val="24"/>
    </w:rPr>
  </w:style>
  <w:style w:type="paragraph" w:styleId="4">
    <w:name w:val="heading 4"/>
    <w:basedOn w:val="a"/>
    <w:next w:val="a"/>
    <w:link w:val="4Char"/>
    <w:uiPriority w:val="9"/>
    <w:semiHidden/>
    <w:unhideWhenUsed/>
    <w:qFormat/>
    <w:rsid w:val="0047475A"/>
    <w:pPr>
      <w:keepNext/>
      <w:keepLines/>
      <w:spacing w:before="40"/>
      <w:outlineLvl w:val="3"/>
    </w:pPr>
    <w:rPr>
      <w:rFonts w:asciiTheme="majorHAnsi" w:hAnsiTheme="majorHAnsi" w:eastAsiaTheme="majorEastAsia" w:cstheme="majorBidi"/>
      <w:i/>
      <w:iCs/>
      <w:color w:val="2E74B5" w:themeColor="accent1" w:themeShade="BF"/>
    </w:rPr>
  </w:style>
  <w:style w:type="paragraph" w:styleId="5">
    <w:name w:val="heading 5"/>
    <w:basedOn w:val="a"/>
    <w:next w:val="a"/>
    <w:link w:val="5Char"/>
    <w:uiPriority w:val="9"/>
    <w:semiHidden/>
    <w:unhideWhenUsed/>
    <w:qFormat/>
    <w:rsid w:val="00095B87"/>
    <w:pPr>
      <w:keepNext/>
      <w:keepLines/>
      <w:numPr>
        <w:ilvl w:val="4"/>
        <w:numId w:val="2"/>
      </w:numPr>
      <w:spacing w:before="40"/>
      <w:outlineLvl w:val="4"/>
    </w:pPr>
    <w:rPr>
      <w:rFonts w:asciiTheme="majorHAnsi" w:hAnsiTheme="majorHAnsi" w:eastAsiaTheme="majorEastAsia" w:cstheme="majorBidi"/>
      <w:color w:val="2E74B5" w:themeColor="accent1" w:themeShade="BF"/>
    </w:rPr>
  </w:style>
  <w:style w:type="paragraph" w:styleId="6">
    <w:name w:val="heading 6"/>
    <w:basedOn w:val="a"/>
    <w:next w:val="a"/>
    <w:link w:val="6Char"/>
    <w:uiPriority w:val="9"/>
    <w:semiHidden/>
    <w:unhideWhenUsed/>
    <w:qFormat/>
    <w:rsid w:val="00095B87"/>
    <w:pPr>
      <w:keepNext/>
      <w:keepLines/>
      <w:numPr>
        <w:ilvl w:val="5"/>
        <w:numId w:val="2"/>
      </w:numPr>
      <w:spacing w:before="40"/>
      <w:outlineLvl w:val="5"/>
    </w:pPr>
    <w:rPr>
      <w:rFonts w:asciiTheme="majorHAnsi" w:hAnsiTheme="majorHAnsi" w:eastAsiaTheme="majorEastAsia" w:cstheme="majorBidi"/>
      <w:color w:val="1F4D78" w:themeColor="accent1" w:themeShade="7F"/>
    </w:rPr>
  </w:style>
  <w:style w:type="paragraph" w:styleId="7">
    <w:name w:val="heading 7"/>
    <w:basedOn w:val="a"/>
    <w:next w:val="a"/>
    <w:link w:val="7Char"/>
    <w:uiPriority w:val="9"/>
    <w:unhideWhenUsed/>
    <w:rsid w:val="00095B87"/>
    <w:pPr>
      <w:keepNext/>
      <w:keepLines/>
      <w:numPr>
        <w:ilvl w:val="6"/>
        <w:numId w:val="2"/>
      </w:numPr>
      <w:spacing w:before="40"/>
      <w:outlineLvl w:val="6"/>
    </w:pPr>
    <w:rPr>
      <w:rFonts w:asciiTheme="majorHAnsi" w:hAnsiTheme="majorHAnsi" w:eastAsiaTheme="majorEastAsia" w:cstheme="majorBidi"/>
      <w:i/>
      <w:iCs/>
      <w:color w:val="1F4D78" w:themeColor="accent1" w:themeShade="7F"/>
    </w:rPr>
  </w:style>
  <w:style w:type="paragraph" w:styleId="8">
    <w:name w:val="heading 8"/>
    <w:basedOn w:val="a"/>
    <w:next w:val="a"/>
    <w:link w:val="8Char"/>
    <w:uiPriority w:val="9"/>
    <w:unhideWhenUsed/>
    <w:rsid w:val="00095B87"/>
    <w:pPr>
      <w:keepNext/>
      <w:keepLines/>
      <w:numPr>
        <w:ilvl w:val="7"/>
        <w:numId w:val="2"/>
      </w:numPr>
      <w:spacing w:before="40"/>
      <w:outlineLvl w:val="7"/>
    </w:pPr>
    <w:rPr>
      <w:rFonts w:asciiTheme="majorHAnsi" w:hAnsiTheme="majorHAnsi" w:eastAsiaTheme="majorEastAsia" w:cstheme="majorBidi"/>
      <w:color w:val="272727" w:themeColor="text1" w:themeTint="D8"/>
      <w:sz w:val="21"/>
      <w:szCs w:val="21"/>
    </w:rPr>
  </w:style>
  <w:style w:type="paragraph" w:styleId="9">
    <w:name w:val="heading 9"/>
    <w:basedOn w:val="a"/>
    <w:next w:val="a"/>
    <w:link w:val="9Char"/>
    <w:uiPriority w:val="9"/>
    <w:semiHidden/>
    <w:unhideWhenUsed/>
    <w:rsid w:val="00095B87"/>
    <w:pPr>
      <w:keepNext/>
      <w:keepLines/>
      <w:numPr>
        <w:ilvl w:val="8"/>
        <w:numId w:val="2"/>
      </w:numPr>
      <w:spacing w:before="40"/>
      <w:outlineLvl w:val="8"/>
    </w:pPr>
    <w:rPr>
      <w:rFonts w:asciiTheme="majorHAnsi" w:hAnsiTheme="majorHAnsi" w:eastAsiaTheme="majorEastAsia" w:cstheme="majorBidi"/>
      <w:i/>
      <w:iCs/>
      <w:color w:val="272727" w:themeColor="text1" w:themeTint="D8"/>
      <w:sz w:val="21"/>
      <w:szCs w:val="21"/>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header"/>
    <w:basedOn w:val="a"/>
    <w:link w:val="Char"/>
    <w:uiPriority w:val="99"/>
    <w:unhideWhenUsed/>
    <w:rsid w:val="00034A5C"/>
    <w:pPr>
      <w:tabs>
        <w:tab w:val="center" w:pos="4536"/>
        <w:tab w:val="right" w:pos="9072"/>
      </w:tabs>
    </w:pPr>
  </w:style>
  <w:style w:type="character" w:styleId="Char" w:customStyle="1">
    <w:name w:val="Κεφαλίδα Char"/>
    <w:basedOn w:val="a0"/>
    <w:link w:val="a4"/>
    <w:uiPriority w:val="99"/>
    <w:rsid w:val="00034A5C"/>
  </w:style>
  <w:style w:type="paragraph" w:styleId="a5">
    <w:name w:val="footer"/>
    <w:basedOn w:val="a"/>
    <w:link w:val="Char0"/>
    <w:uiPriority w:val="99"/>
    <w:unhideWhenUsed/>
    <w:rsid w:val="00034A5C"/>
    <w:pPr>
      <w:tabs>
        <w:tab w:val="center" w:pos="4536"/>
        <w:tab w:val="right" w:pos="9072"/>
      </w:tabs>
    </w:pPr>
  </w:style>
  <w:style w:type="character" w:styleId="Char0" w:customStyle="1">
    <w:name w:val="Υποσέλιδο Char"/>
    <w:basedOn w:val="a0"/>
    <w:link w:val="a5"/>
    <w:uiPriority w:val="99"/>
    <w:rsid w:val="00034A5C"/>
  </w:style>
  <w:style w:type="paragraph" w:styleId="KIT-Absatz" w:customStyle="1">
    <w:name w:val="KIT-Absatz"/>
    <w:basedOn w:val="a"/>
    <w:link w:val="KIT-AbsatzZchn"/>
    <w:rsid w:val="00034A5C"/>
    <w:pPr>
      <w:spacing w:line="280" w:lineRule="exact"/>
    </w:pPr>
    <w:rPr>
      <w:rFonts w:ascii="Arial" w:hAnsi="Arial"/>
      <w:sz w:val="18"/>
    </w:rPr>
  </w:style>
  <w:style w:type="character" w:styleId="KIT-AbsatzZchn" w:customStyle="1">
    <w:name w:val="KIT-Absatz Zchn"/>
    <w:basedOn w:val="a0"/>
    <w:link w:val="KIT-Absatz"/>
    <w:rsid w:val="00034A5C"/>
    <w:rPr>
      <w:rFonts w:ascii="Arial" w:hAnsi="Arial" w:eastAsia="Times New Roman" w:cs="Times New Roman"/>
      <w:sz w:val="18"/>
      <w:szCs w:val="20"/>
      <w:lang w:eastAsia="de-DE"/>
    </w:rPr>
  </w:style>
  <w:style w:type="character" w:styleId="a6">
    <w:name w:val="annotation reference"/>
    <w:basedOn w:val="a0"/>
    <w:uiPriority w:val="99"/>
    <w:semiHidden/>
    <w:unhideWhenUsed/>
    <w:rsid w:val="00034A5C"/>
    <w:rPr>
      <w:sz w:val="16"/>
      <w:szCs w:val="16"/>
    </w:rPr>
  </w:style>
  <w:style w:type="paragraph" w:styleId="a7">
    <w:name w:val="annotation text"/>
    <w:basedOn w:val="a"/>
    <w:link w:val="Char1"/>
    <w:uiPriority w:val="99"/>
    <w:semiHidden/>
    <w:unhideWhenUsed/>
    <w:rsid w:val="00034A5C"/>
  </w:style>
  <w:style w:type="character" w:styleId="Char1" w:customStyle="1">
    <w:name w:val="Κείμενο σχολίου Char"/>
    <w:basedOn w:val="a0"/>
    <w:link w:val="a7"/>
    <w:uiPriority w:val="99"/>
    <w:semiHidden/>
    <w:rsid w:val="00034A5C"/>
    <w:rPr>
      <w:rFonts w:ascii="Times New Roman" w:hAnsi="Times New Roman" w:eastAsia="Times New Roman" w:cs="Times New Roman"/>
      <w:sz w:val="20"/>
      <w:szCs w:val="20"/>
      <w:lang w:eastAsia="de-DE"/>
    </w:rPr>
  </w:style>
  <w:style w:type="paragraph" w:styleId="a8">
    <w:name w:val="Balloon Text"/>
    <w:basedOn w:val="a"/>
    <w:link w:val="Char2"/>
    <w:uiPriority w:val="99"/>
    <w:semiHidden/>
    <w:unhideWhenUsed/>
    <w:rsid w:val="00034A5C"/>
    <w:rPr>
      <w:rFonts w:ascii="Segoe UI" w:hAnsi="Segoe UI" w:cs="Segoe UI"/>
      <w:sz w:val="18"/>
      <w:szCs w:val="18"/>
    </w:rPr>
  </w:style>
  <w:style w:type="character" w:styleId="Char2" w:customStyle="1">
    <w:name w:val="Κείμενο πλαισίου Char"/>
    <w:basedOn w:val="a0"/>
    <w:link w:val="a8"/>
    <w:uiPriority w:val="99"/>
    <w:semiHidden/>
    <w:rsid w:val="00034A5C"/>
    <w:rPr>
      <w:rFonts w:ascii="Segoe UI" w:hAnsi="Segoe UI" w:eastAsia="Times New Roman" w:cs="Segoe UI"/>
      <w:sz w:val="18"/>
      <w:szCs w:val="18"/>
      <w:lang w:eastAsia="de-DE"/>
    </w:rPr>
  </w:style>
  <w:style w:type="table" w:styleId="a9">
    <w:name w:val="Table Grid"/>
    <w:basedOn w:val="a1"/>
    <w:uiPriority w:val="39"/>
    <w:rsid w:val="00034A5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
    <w:name w:val="Hyperlink"/>
    <w:basedOn w:val="a0"/>
    <w:uiPriority w:val="99"/>
    <w:unhideWhenUsed/>
    <w:rsid w:val="00034A5C"/>
    <w:rPr>
      <w:color w:val="0000FF"/>
      <w:u w:val="single"/>
    </w:rPr>
  </w:style>
  <w:style w:type="paragraph" w:styleId="Web">
    <w:name w:val="Normal (Web)"/>
    <w:basedOn w:val="a"/>
    <w:uiPriority w:val="99"/>
    <w:semiHidden/>
    <w:unhideWhenUsed/>
    <w:rsid w:val="005D5E27"/>
    <w:pPr>
      <w:spacing w:before="100" w:beforeAutospacing="1" w:after="100" w:afterAutospacing="1"/>
    </w:pPr>
    <w:rPr>
      <w:rFonts w:ascii="Calibri" w:hAnsi="Calibri" w:eastAsiaTheme="minorHAnsi"/>
      <w:sz w:val="22"/>
      <w:szCs w:val="22"/>
      <w:lang w:eastAsia="en-US"/>
    </w:rPr>
  </w:style>
  <w:style w:type="paragraph" w:styleId="aa">
    <w:name w:val="List Paragraph"/>
    <w:basedOn w:val="a"/>
    <w:uiPriority w:val="34"/>
    <w:rsid w:val="002C19F9"/>
    <w:pPr>
      <w:ind w:left="720"/>
      <w:contextualSpacing/>
    </w:pPr>
  </w:style>
  <w:style w:type="paragraph" w:styleId="ab">
    <w:name w:val="annotation subject"/>
    <w:basedOn w:val="a7"/>
    <w:next w:val="a7"/>
    <w:link w:val="Char3"/>
    <w:uiPriority w:val="99"/>
    <w:semiHidden/>
    <w:unhideWhenUsed/>
    <w:rsid w:val="00800C6B"/>
    <w:rPr>
      <w:b/>
      <w:bCs/>
    </w:rPr>
  </w:style>
  <w:style w:type="character" w:styleId="Char3" w:customStyle="1">
    <w:name w:val="Θέμα σχολίου Char"/>
    <w:basedOn w:val="Char1"/>
    <w:link w:val="ab"/>
    <w:uiPriority w:val="99"/>
    <w:semiHidden/>
    <w:rsid w:val="00800C6B"/>
    <w:rPr>
      <w:rFonts w:ascii="Times New Roman" w:hAnsi="Times New Roman" w:eastAsia="Times New Roman" w:cs="Times New Roman"/>
      <w:b/>
      <w:bCs/>
      <w:sz w:val="20"/>
      <w:szCs w:val="20"/>
      <w:lang w:eastAsia="de-DE"/>
    </w:rPr>
  </w:style>
  <w:style w:type="paragraph" w:styleId="Default" w:customStyle="1">
    <w:name w:val="Default"/>
    <w:rsid w:val="006173B5"/>
    <w:pPr>
      <w:autoSpaceDE w:val="0"/>
      <w:autoSpaceDN w:val="0"/>
      <w:adjustRightInd w:val="0"/>
    </w:pPr>
    <w:rPr>
      <w:rFonts w:ascii="Frutiger LT Std 45 Light" w:hAnsi="Frutiger LT Std 45 Light" w:cs="Frutiger LT Std 45 Light"/>
      <w:color w:val="000000"/>
      <w:sz w:val="24"/>
      <w:szCs w:val="24"/>
    </w:rPr>
  </w:style>
  <w:style w:type="paragraph" w:styleId="Pa1" w:customStyle="1">
    <w:name w:val="Pa1"/>
    <w:basedOn w:val="Default"/>
    <w:next w:val="Default"/>
    <w:uiPriority w:val="99"/>
    <w:rsid w:val="006173B5"/>
    <w:pPr>
      <w:spacing w:line="241" w:lineRule="atLeast"/>
    </w:pPr>
    <w:rPr>
      <w:rFonts w:cstheme="minorBidi"/>
      <w:color w:val="auto"/>
    </w:rPr>
  </w:style>
  <w:style w:type="character" w:styleId="A30" w:customStyle="1">
    <w:name w:val="A3"/>
    <w:uiPriority w:val="99"/>
    <w:rsid w:val="006173B5"/>
    <w:rPr>
      <w:rFonts w:cs="Frutiger LT Std 45 Light"/>
      <w:b/>
      <w:bCs/>
      <w:color w:val="000000"/>
    </w:rPr>
  </w:style>
  <w:style w:type="paragraph" w:styleId="ac">
    <w:name w:val="No Spacing"/>
    <w:link w:val="Char4"/>
    <w:uiPriority w:val="1"/>
    <w:rsid w:val="00B648A4"/>
    <w:rPr>
      <w:rFonts w:eastAsiaTheme="minorEastAsia"/>
      <w:lang w:eastAsia="de-DE"/>
    </w:rPr>
  </w:style>
  <w:style w:type="character" w:styleId="Char4" w:customStyle="1">
    <w:name w:val="Χωρίς διάστιχο Char"/>
    <w:basedOn w:val="a0"/>
    <w:link w:val="ac"/>
    <w:uiPriority w:val="1"/>
    <w:rsid w:val="00B648A4"/>
    <w:rPr>
      <w:rFonts w:eastAsiaTheme="minorEastAsia"/>
      <w:lang w:eastAsia="de-DE"/>
    </w:rPr>
  </w:style>
  <w:style w:type="character" w:styleId="1Char" w:customStyle="1">
    <w:name w:val="Επικεφαλίδα 1 Char"/>
    <w:aliases w:val="Heading Char"/>
    <w:basedOn w:val="a0"/>
    <w:link w:val="1"/>
    <w:uiPriority w:val="9"/>
    <w:rsid w:val="006F6B92"/>
    <w:rPr>
      <w:rFonts w:eastAsia="Times New Roman" w:cs="Times New Roman"/>
      <w:b/>
      <w:color w:val="000072"/>
      <w:sz w:val="28"/>
      <w:szCs w:val="24"/>
      <w:lang w:val="en-GB" w:eastAsia="de-DE"/>
    </w:rPr>
  </w:style>
  <w:style w:type="character" w:styleId="2Char" w:customStyle="1">
    <w:name w:val="Επικεφαλίδα 2 Char"/>
    <w:basedOn w:val="a0"/>
    <w:link w:val="2"/>
    <w:uiPriority w:val="9"/>
    <w:rsid w:val="00E02064"/>
    <w:rPr>
      <w:rFonts w:ascii="Calibri" w:hAnsi="Calibri" w:eastAsiaTheme="majorEastAsia" w:cstheme="majorBidi"/>
      <w:b/>
      <w:sz w:val="26"/>
      <w:szCs w:val="26"/>
      <w:lang w:eastAsia="de-DE"/>
    </w:rPr>
  </w:style>
  <w:style w:type="character" w:styleId="3Char" w:customStyle="1">
    <w:name w:val="Επικεφαλίδα 3 Char"/>
    <w:basedOn w:val="a0"/>
    <w:link w:val="3"/>
    <w:uiPriority w:val="9"/>
    <w:rsid w:val="00777531"/>
    <w:rPr>
      <w:rFonts w:asciiTheme="majorHAnsi" w:hAnsiTheme="majorHAnsi" w:eastAsiaTheme="majorEastAsia" w:cstheme="majorBidi"/>
      <w:color w:val="1F4D78" w:themeColor="accent1" w:themeShade="7F"/>
      <w:sz w:val="24"/>
      <w:szCs w:val="24"/>
      <w:lang w:eastAsia="de-DE"/>
    </w:rPr>
  </w:style>
  <w:style w:type="character" w:styleId="4Char" w:customStyle="1">
    <w:name w:val="Επικεφαλίδα 4 Char"/>
    <w:basedOn w:val="a0"/>
    <w:link w:val="4"/>
    <w:uiPriority w:val="9"/>
    <w:rsid w:val="0047475A"/>
    <w:rPr>
      <w:rFonts w:asciiTheme="majorHAnsi" w:hAnsiTheme="majorHAnsi" w:eastAsiaTheme="majorEastAsia" w:cstheme="majorBidi"/>
      <w:i/>
      <w:iCs/>
      <w:color w:val="2E74B5" w:themeColor="accent1" w:themeShade="BF"/>
      <w:sz w:val="20"/>
      <w:szCs w:val="20"/>
      <w:lang w:eastAsia="de-DE"/>
    </w:rPr>
  </w:style>
  <w:style w:type="paragraph" w:styleId="Heading1Delno" w:customStyle="1">
    <w:name w:val="Heading1_Del_no"/>
    <w:basedOn w:val="a"/>
    <w:next w:val="1"/>
    <w:link w:val="Heading1DelnoZchn"/>
    <w:rsid w:val="0047475A"/>
    <w:pPr>
      <w:numPr>
        <w:numId w:val="2"/>
      </w:numPr>
    </w:pPr>
    <w:rPr>
      <w:rFonts w:ascii="Calibri" w:hAnsi="Calibri"/>
      <w:b/>
      <w:sz w:val="28"/>
    </w:rPr>
  </w:style>
  <w:style w:type="paragraph" w:styleId="Heading2Delno" w:customStyle="1">
    <w:name w:val="Heading2_Del_no"/>
    <w:basedOn w:val="2"/>
    <w:next w:val="a"/>
    <w:link w:val="Heading2DelnoZchn"/>
    <w:rsid w:val="00DE2D69"/>
    <w:pPr>
      <w:numPr>
        <w:ilvl w:val="1"/>
        <w:numId w:val="2"/>
      </w:numPr>
      <w:spacing w:before="60" w:after="120"/>
      <w:ind w:left="578" w:hanging="578"/>
    </w:pPr>
  </w:style>
  <w:style w:type="character" w:styleId="Heading1DelnoZchn" w:customStyle="1">
    <w:name w:val="Heading1_Del_no Zchn"/>
    <w:basedOn w:val="a0"/>
    <w:link w:val="Heading1Delno"/>
    <w:rsid w:val="0047475A"/>
    <w:rPr>
      <w:rFonts w:ascii="Calibri" w:hAnsi="Calibri" w:eastAsia="Times New Roman" w:cs="Times New Roman"/>
      <w:b/>
      <w:sz w:val="28"/>
      <w:szCs w:val="20"/>
      <w:lang w:val="en-GB" w:eastAsia="de-DE"/>
    </w:rPr>
  </w:style>
  <w:style w:type="paragraph" w:styleId="Heading3Delno" w:customStyle="1">
    <w:name w:val="Heading3_Del_no"/>
    <w:basedOn w:val="3"/>
    <w:next w:val="a"/>
    <w:link w:val="Heading3DelnoZchn"/>
    <w:rsid w:val="003706A5"/>
    <w:pPr>
      <w:numPr>
        <w:ilvl w:val="2"/>
        <w:numId w:val="2"/>
      </w:numPr>
    </w:pPr>
    <w:rPr>
      <w:rFonts w:ascii="Calibri" w:hAnsi="Calibri"/>
      <w:b/>
      <w:color w:val="auto"/>
    </w:rPr>
  </w:style>
  <w:style w:type="character" w:styleId="Heading2DelnoZchn" w:customStyle="1">
    <w:name w:val="Heading2_Del_no Zchn"/>
    <w:basedOn w:val="2Char"/>
    <w:link w:val="Heading2Delno"/>
    <w:rsid w:val="00DE2D69"/>
    <w:rPr>
      <w:rFonts w:ascii="Calibri" w:hAnsi="Calibri" w:eastAsiaTheme="majorEastAsia" w:cstheme="majorBidi"/>
      <w:b/>
      <w:sz w:val="26"/>
      <w:szCs w:val="26"/>
      <w:lang w:eastAsia="de-DE"/>
    </w:rPr>
  </w:style>
  <w:style w:type="paragraph" w:styleId="Heading4Delno" w:customStyle="1">
    <w:name w:val="Heading4_Del_no"/>
    <w:basedOn w:val="4"/>
    <w:next w:val="a"/>
    <w:link w:val="Heading4DelnoZchn"/>
    <w:rsid w:val="00095B87"/>
    <w:pPr>
      <w:numPr>
        <w:ilvl w:val="3"/>
        <w:numId w:val="2"/>
      </w:numPr>
    </w:pPr>
  </w:style>
  <w:style w:type="character" w:styleId="Heading3DelnoZchn" w:customStyle="1">
    <w:name w:val="Heading3_Del_no Zchn"/>
    <w:basedOn w:val="3Char"/>
    <w:link w:val="Heading3Delno"/>
    <w:rsid w:val="003706A5"/>
    <w:rPr>
      <w:rFonts w:ascii="Calibri" w:hAnsi="Calibri" w:eastAsiaTheme="majorEastAsia" w:cstheme="majorBidi"/>
      <w:b/>
      <w:color w:val="1F4D78" w:themeColor="accent1" w:themeShade="7F"/>
      <w:sz w:val="24"/>
      <w:szCs w:val="24"/>
      <w:lang w:eastAsia="de-DE"/>
    </w:rPr>
  </w:style>
  <w:style w:type="character" w:styleId="5Char" w:customStyle="1">
    <w:name w:val="Επικεφαλίδα 5 Char"/>
    <w:basedOn w:val="a0"/>
    <w:link w:val="5"/>
    <w:uiPriority w:val="9"/>
    <w:rsid w:val="00095B87"/>
    <w:rPr>
      <w:rFonts w:asciiTheme="majorHAnsi" w:hAnsiTheme="majorHAnsi" w:eastAsiaTheme="majorEastAsia" w:cstheme="majorBidi"/>
      <w:color w:val="2E74B5" w:themeColor="accent1" w:themeShade="BF"/>
      <w:sz w:val="20"/>
      <w:szCs w:val="20"/>
      <w:lang w:eastAsia="de-DE"/>
    </w:rPr>
  </w:style>
  <w:style w:type="character" w:styleId="Heading4DelnoZchn" w:customStyle="1">
    <w:name w:val="Heading4_Del_no Zchn"/>
    <w:basedOn w:val="4Char"/>
    <w:link w:val="Heading4Delno"/>
    <w:rsid w:val="00095B87"/>
    <w:rPr>
      <w:rFonts w:asciiTheme="majorHAnsi" w:hAnsiTheme="majorHAnsi" w:eastAsiaTheme="majorEastAsia" w:cstheme="majorBidi"/>
      <w:i/>
      <w:iCs/>
      <w:color w:val="2E74B5" w:themeColor="accent1" w:themeShade="BF"/>
      <w:sz w:val="20"/>
      <w:szCs w:val="20"/>
      <w:lang w:eastAsia="de-DE"/>
    </w:rPr>
  </w:style>
  <w:style w:type="character" w:styleId="6Char" w:customStyle="1">
    <w:name w:val="Επικεφαλίδα 6 Char"/>
    <w:basedOn w:val="a0"/>
    <w:link w:val="6"/>
    <w:uiPriority w:val="9"/>
    <w:rsid w:val="00095B87"/>
    <w:rPr>
      <w:rFonts w:asciiTheme="majorHAnsi" w:hAnsiTheme="majorHAnsi" w:eastAsiaTheme="majorEastAsia" w:cstheme="majorBidi"/>
      <w:color w:val="1F4D78" w:themeColor="accent1" w:themeShade="7F"/>
      <w:sz w:val="20"/>
      <w:szCs w:val="20"/>
      <w:lang w:eastAsia="de-DE"/>
    </w:rPr>
  </w:style>
  <w:style w:type="character" w:styleId="7Char" w:customStyle="1">
    <w:name w:val="Επικεφαλίδα 7 Char"/>
    <w:basedOn w:val="a0"/>
    <w:link w:val="7"/>
    <w:uiPriority w:val="9"/>
    <w:rsid w:val="00095B87"/>
    <w:rPr>
      <w:rFonts w:asciiTheme="majorHAnsi" w:hAnsiTheme="majorHAnsi" w:eastAsiaTheme="majorEastAsia" w:cstheme="majorBidi"/>
      <w:i/>
      <w:iCs/>
      <w:color w:val="1F4D78" w:themeColor="accent1" w:themeShade="7F"/>
      <w:sz w:val="20"/>
      <w:szCs w:val="20"/>
      <w:lang w:eastAsia="de-DE"/>
    </w:rPr>
  </w:style>
  <w:style w:type="character" w:styleId="8Char" w:customStyle="1">
    <w:name w:val="Επικεφαλίδα 8 Char"/>
    <w:basedOn w:val="a0"/>
    <w:link w:val="8"/>
    <w:uiPriority w:val="9"/>
    <w:rsid w:val="00095B87"/>
    <w:rPr>
      <w:rFonts w:asciiTheme="majorHAnsi" w:hAnsiTheme="majorHAnsi" w:eastAsiaTheme="majorEastAsia" w:cstheme="majorBidi"/>
      <w:color w:val="272727" w:themeColor="text1" w:themeTint="D8"/>
      <w:sz w:val="21"/>
      <w:szCs w:val="21"/>
      <w:lang w:eastAsia="de-DE"/>
    </w:rPr>
  </w:style>
  <w:style w:type="character" w:styleId="9Char" w:customStyle="1">
    <w:name w:val="Επικεφαλίδα 9 Char"/>
    <w:basedOn w:val="a0"/>
    <w:link w:val="9"/>
    <w:uiPriority w:val="9"/>
    <w:semiHidden/>
    <w:rsid w:val="00095B87"/>
    <w:rPr>
      <w:rFonts w:asciiTheme="majorHAnsi" w:hAnsiTheme="majorHAnsi" w:eastAsiaTheme="majorEastAsia" w:cstheme="majorBidi"/>
      <w:i/>
      <w:iCs/>
      <w:color w:val="272727" w:themeColor="text1" w:themeTint="D8"/>
      <w:sz w:val="21"/>
      <w:szCs w:val="21"/>
      <w:lang w:eastAsia="de-DE"/>
    </w:rPr>
  </w:style>
  <w:style w:type="paragraph" w:styleId="Standard1" w:customStyle="1">
    <w:name w:val="Standard1"/>
    <w:basedOn w:val="a"/>
    <w:link w:val="StandardChar"/>
    <w:qFormat/>
    <w:rsid w:val="00C6515A"/>
    <w:pPr>
      <w:spacing w:before="60" w:after="60" w:line="288" w:lineRule="auto"/>
      <w:jc w:val="both"/>
    </w:pPr>
    <w:rPr>
      <w:rFonts w:ascii="Calibri" w:hAnsi="Calibri"/>
      <w:sz w:val="22"/>
    </w:rPr>
  </w:style>
  <w:style w:type="paragraph" w:styleId="ad">
    <w:name w:val="caption"/>
    <w:basedOn w:val="a"/>
    <w:next w:val="a"/>
    <w:uiPriority w:val="35"/>
    <w:unhideWhenUsed/>
    <w:rsid w:val="003706A5"/>
    <w:pPr>
      <w:spacing w:after="200"/>
    </w:pPr>
    <w:rPr>
      <w:i/>
      <w:iCs/>
      <w:color w:val="44546A" w:themeColor="text2"/>
      <w:sz w:val="18"/>
      <w:szCs w:val="18"/>
    </w:rPr>
  </w:style>
  <w:style w:type="paragraph" w:styleId="FigureSmILESDel" w:customStyle="1">
    <w:name w:val="Figure_SmILES_Del"/>
    <w:basedOn w:val="ad"/>
    <w:rsid w:val="00346A98"/>
    <w:pPr>
      <w:spacing w:after="120"/>
    </w:pPr>
    <w:rPr>
      <w:rFonts w:ascii="Calibri" w:hAnsi="Calibri"/>
      <w:b/>
      <w:i w:val="0"/>
      <w:color w:val="auto"/>
      <w:sz w:val="20"/>
    </w:rPr>
  </w:style>
  <w:style w:type="paragraph" w:styleId="20">
    <w:name w:val="toc 2"/>
    <w:basedOn w:val="a"/>
    <w:next w:val="a"/>
    <w:autoRedefine/>
    <w:uiPriority w:val="39"/>
    <w:unhideWhenUsed/>
    <w:rsid w:val="003D7A49"/>
    <w:pPr>
      <w:tabs>
        <w:tab w:val="left" w:pos="800"/>
        <w:tab w:val="right" w:leader="dot" w:pos="9344"/>
      </w:tabs>
      <w:ind w:left="200"/>
    </w:pPr>
    <w:rPr>
      <w:rFonts w:asciiTheme="minorHAnsi" w:hAnsiTheme="minorHAnsi" w:cstheme="minorHAnsi"/>
      <w:smallCaps/>
    </w:rPr>
  </w:style>
  <w:style w:type="paragraph" w:styleId="10">
    <w:name w:val="toc 1"/>
    <w:basedOn w:val="a"/>
    <w:next w:val="a"/>
    <w:autoRedefine/>
    <w:uiPriority w:val="39"/>
    <w:unhideWhenUsed/>
    <w:rsid w:val="00EF6F3C"/>
    <w:pPr>
      <w:spacing w:before="120" w:after="120"/>
    </w:pPr>
    <w:rPr>
      <w:rFonts w:asciiTheme="minorHAnsi" w:hAnsiTheme="minorHAnsi" w:cstheme="minorHAnsi"/>
      <w:b/>
      <w:bCs/>
      <w:caps/>
    </w:rPr>
  </w:style>
  <w:style w:type="paragraph" w:styleId="30">
    <w:name w:val="toc 3"/>
    <w:basedOn w:val="a"/>
    <w:next w:val="a"/>
    <w:autoRedefine/>
    <w:uiPriority w:val="39"/>
    <w:unhideWhenUsed/>
    <w:rsid w:val="00847E1C"/>
    <w:pPr>
      <w:ind w:left="400"/>
    </w:pPr>
    <w:rPr>
      <w:rFonts w:asciiTheme="minorHAnsi" w:hAnsiTheme="minorHAnsi" w:cstheme="minorHAnsi"/>
      <w:iCs/>
    </w:rPr>
  </w:style>
  <w:style w:type="paragraph" w:styleId="40">
    <w:name w:val="toc 4"/>
    <w:basedOn w:val="a"/>
    <w:next w:val="a"/>
    <w:autoRedefine/>
    <w:uiPriority w:val="39"/>
    <w:unhideWhenUsed/>
    <w:rsid w:val="00EF6F3C"/>
    <w:pPr>
      <w:ind w:left="600"/>
    </w:pPr>
    <w:rPr>
      <w:rFonts w:asciiTheme="minorHAnsi" w:hAnsiTheme="minorHAnsi" w:cstheme="minorHAnsi"/>
      <w:sz w:val="18"/>
      <w:szCs w:val="18"/>
    </w:rPr>
  </w:style>
  <w:style w:type="paragraph" w:styleId="50">
    <w:name w:val="toc 5"/>
    <w:basedOn w:val="a"/>
    <w:next w:val="a"/>
    <w:autoRedefine/>
    <w:uiPriority w:val="39"/>
    <w:unhideWhenUsed/>
    <w:rsid w:val="00EF6F3C"/>
    <w:pPr>
      <w:ind w:left="800"/>
    </w:pPr>
    <w:rPr>
      <w:rFonts w:asciiTheme="minorHAnsi" w:hAnsiTheme="minorHAnsi" w:cstheme="minorHAnsi"/>
      <w:sz w:val="18"/>
      <w:szCs w:val="18"/>
    </w:rPr>
  </w:style>
  <w:style w:type="paragraph" w:styleId="60">
    <w:name w:val="toc 6"/>
    <w:basedOn w:val="a"/>
    <w:next w:val="a"/>
    <w:autoRedefine/>
    <w:uiPriority w:val="39"/>
    <w:unhideWhenUsed/>
    <w:rsid w:val="00EF6F3C"/>
    <w:pPr>
      <w:ind w:left="1000"/>
    </w:pPr>
    <w:rPr>
      <w:rFonts w:asciiTheme="minorHAnsi" w:hAnsiTheme="minorHAnsi" w:cstheme="minorHAnsi"/>
      <w:sz w:val="18"/>
      <w:szCs w:val="18"/>
    </w:rPr>
  </w:style>
  <w:style w:type="paragraph" w:styleId="70">
    <w:name w:val="toc 7"/>
    <w:basedOn w:val="a"/>
    <w:next w:val="a"/>
    <w:autoRedefine/>
    <w:uiPriority w:val="39"/>
    <w:unhideWhenUsed/>
    <w:rsid w:val="00EF6F3C"/>
    <w:pPr>
      <w:ind w:left="1200"/>
    </w:pPr>
    <w:rPr>
      <w:rFonts w:asciiTheme="minorHAnsi" w:hAnsiTheme="minorHAnsi" w:cstheme="minorHAnsi"/>
      <w:sz w:val="18"/>
      <w:szCs w:val="18"/>
    </w:rPr>
  </w:style>
  <w:style w:type="paragraph" w:styleId="80">
    <w:name w:val="toc 8"/>
    <w:basedOn w:val="a"/>
    <w:next w:val="a"/>
    <w:autoRedefine/>
    <w:uiPriority w:val="39"/>
    <w:unhideWhenUsed/>
    <w:rsid w:val="00EF6F3C"/>
    <w:pPr>
      <w:ind w:left="1400"/>
    </w:pPr>
    <w:rPr>
      <w:rFonts w:asciiTheme="minorHAnsi" w:hAnsiTheme="minorHAnsi" w:cstheme="minorHAnsi"/>
      <w:sz w:val="18"/>
      <w:szCs w:val="18"/>
    </w:rPr>
  </w:style>
  <w:style w:type="paragraph" w:styleId="90">
    <w:name w:val="toc 9"/>
    <w:basedOn w:val="a"/>
    <w:next w:val="a"/>
    <w:autoRedefine/>
    <w:uiPriority w:val="39"/>
    <w:unhideWhenUsed/>
    <w:rsid w:val="00EF6F3C"/>
    <w:pPr>
      <w:ind w:left="1600"/>
    </w:pPr>
    <w:rPr>
      <w:rFonts w:asciiTheme="minorHAnsi" w:hAnsiTheme="minorHAnsi" w:cstheme="minorHAnsi"/>
      <w:sz w:val="18"/>
      <w:szCs w:val="18"/>
    </w:rPr>
  </w:style>
  <w:style w:type="paragraph" w:styleId="ae">
    <w:name w:val="TOC Heading"/>
    <w:basedOn w:val="1"/>
    <w:next w:val="a"/>
    <w:uiPriority w:val="39"/>
    <w:unhideWhenUsed/>
    <w:rsid w:val="00632659"/>
    <w:pPr>
      <w:spacing w:line="259" w:lineRule="auto"/>
      <w:outlineLvl w:val="9"/>
    </w:pPr>
    <w:rPr>
      <w:rFonts w:asciiTheme="majorHAnsi" w:hAnsiTheme="majorHAnsi"/>
      <w:b w:val="0"/>
      <w:color w:val="2E74B5" w:themeColor="accent1" w:themeShade="BF"/>
    </w:rPr>
  </w:style>
  <w:style w:type="paragraph" w:styleId="TableSmILES-Del" w:customStyle="1">
    <w:name w:val="Table_SmILES-Del"/>
    <w:basedOn w:val="ad"/>
    <w:rsid w:val="009554B2"/>
    <w:rPr>
      <w:rFonts w:ascii="Calibri" w:hAnsi="Calibri"/>
      <w:i w:val="0"/>
      <w:color w:val="auto"/>
      <w:sz w:val="20"/>
    </w:rPr>
  </w:style>
  <w:style w:type="paragraph" w:styleId="af">
    <w:name w:val="footnote text"/>
    <w:basedOn w:val="a"/>
    <w:link w:val="Char5"/>
    <w:uiPriority w:val="99"/>
    <w:semiHidden/>
    <w:unhideWhenUsed/>
    <w:rsid w:val="006C6D68"/>
  </w:style>
  <w:style w:type="character" w:styleId="Char5" w:customStyle="1">
    <w:name w:val="Κείμενο υποσημείωσης Char"/>
    <w:basedOn w:val="a0"/>
    <w:link w:val="af"/>
    <w:uiPriority w:val="99"/>
    <w:semiHidden/>
    <w:rsid w:val="006C6D68"/>
    <w:rPr>
      <w:rFonts w:ascii="Times New Roman" w:hAnsi="Times New Roman" w:eastAsia="Times New Roman" w:cs="Times New Roman"/>
      <w:sz w:val="20"/>
      <w:szCs w:val="20"/>
      <w:lang w:eastAsia="de-DE"/>
    </w:rPr>
  </w:style>
  <w:style w:type="character" w:styleId="af0">
    <w:name w:val="footnote reference"/>
    <w:basedOn w:val="a0"/>
    <w:uiPriority w:val="99"/>
    <w:semiHidden/>
    <w:unhideWhenUsed/>
    <w:rsid w:val="006C6D68"/>
    <w:rPr>
      <w:vertAlign w:val="superscript"/>
    </w:rPr>
  </w:style>
  <w:style w:type="character" w:styleId="af1">
    <w:name w:val="Placeholder Text"/>
    <w:basedOn w:val="a0"/>
    <w:uiPriority w:val="99"/>
    <w:semiHidden/>
    <w:rsid w:val="00465776"/>
    <w:rPr>
      <w:color w:val="808080"/>
    </w:rPr>
  </w:style>
  <w:style w:type="paragraph" w:styleId="Category" w:customStyle="1">
    <w:name w:val="Category"/>
    <w:basedOn w:val="Standard1"/>
    <w:link w:val="CategoryChar"/>
    <w:qFormat/>
    <w:rsid w:val="00465776"/>
    <w:pPr>
      <w:jc w:val="left"/>
    </w:pPr>
    <w:rPr>
      <w:rFonts w:asciiTheme="minorHAnsi" w:hAnsiTheme="minorHAnsi"/>
      <w:color w:val="000072"/>
      <w:szCs w:val="24"/>
    </w:rPr>
  </w:style>
  <w:style w:type="paragraph" w:styleId="Comment" w:customStyle="1">
    <w:name w:val="Comment"/>
    <w:basedOn w:val="Standard1"/>
    <w:link w:val="CommentChar"/>
    <w:qFormat/>
    <w:rsid w:val="00557916"/>
    <w:pPr>
      <w:spacing w:before="0"/>
    </w:pPr>
    <w:rPr>
      <w:i/>
      <w:color w:val="7F7F7F" w:themeColor="text1" w:themeTint="80"/>
    </w:rPr>
  </w:style>
  <w:style w:type="character" w:styleId="StandardChar" w:customStyle="1">
    <w:name w:val="Standard Char"/>
    <w:basedOn w:val="a0"/>
    <w:link w:val="Standard1"/>
    <w:rsid w:val="00C6515A"/>
    <w:rPr>
      <w:rFonts w:ascii="Calibri" w:hAnsi="Calibri" w:eastAsia="Times New Roman" w:cs="Times New Roman"/>
      <w:szCs w:val="20"/>
      <w:lang w:val="en-GB" w:eastAsia="de-DE"/>
    </w:rPr>
  </w:style>
  <w:style w:type="character" w:styleId="CategoryChar" w:customStyle="1">
    <w:name w:val="Category Char"/>
    <w:basedOn w:val="StandardChar"/>
    <w:link w:val="Category"/>
    <w:rsid w:val="00465776"/>
    <w:rPr>
      <w:rFonts w:ascii="Calibri" w:hAnsi="Calibri" w:eastAsia="Times New Roman" w:cs="Times New Roman"/>
      <w:color w:val="000072"/>
      <w:szCs w:val="24"/>
      <w:lang w:val="en-US" w:eastAsia="de-DE"/>
    </w:rPr>
  </w:style>
  <w:style w:type="character" w:styleId="CommentChar" w:customStyle="1">
    <w:name w:val="Comment Char"/>
    <w:basedOn w:val="StandardChar"/>
    <w:link w:val="Comment"/>
    <w:rsid w:val="00557916"/>
    <w:rPr>
      <w:rFonts w:ascii="Calibri" w:hAnsi="Calibri" w:eastAsia="Times New Roman" w:cs="Times New Roman"/>
      <w:i/>
      <w:color w:val="7F7F7F" w:themeColor="text1" w:themeTint="80"/>
      <w:szCs w:val="20"/>
      <w:lang w:val="en-US" w:eastAsia="de-DE"/>
    </w:rPr>
  </w:style>
  <w:style w:type="paragraph" w:styleId="Subcategory" w:customStyle="1">
    <w:name w:val="Subcategory"/>
    <w:basedOn w:val="Category"/>
    <w:link w:val="SubcategoryChar"/>
    <w:qFormat/>
    <w:rsid w:val="0087057C"/>
  </w:style>
  <w:style w:type="character" w:styleId="SubcategoryChar" w:customStyle="1">
    <w:name w:val="Subcategory Char"/>
    <w:basedOn w:val="CategoryChar"/>
    <w:link w:val="Subcategory"/>
    <w:rsid w:val="0087057C"/>
    <w:rPr>
      <w:rFonts w:ascii="Calibri" w:hAnsi="Calibri" w:eastAsia="Times New Roman" w:cs="Times New Roman"/>
      <w:color w:val="000072"/>
      <w:szCs w:val="24"/>
      <w:lang w:val="en-US" w:eastAsia="de-DE"/>
    </w:rPr>
  </w:style>
  <w:style w:type="character" w:styleId="af2">
    <w:name w:val="Unresolved Mention"/>
    <w:basedOn w:val="a0"/>
    <w:uiPriority w:val="99"/>
    <w:semiHidden/>
    <w:unhideWhenUsed/>
    <w:rsid w:val="005E678B"/>
    <w:rPr>
      <w:color w:val="808080"/>
      <w:shd w:val="clear" w:color="auto" w:fill="E6E6E6"/>
    </w:rPr>
  </w:style>
  <w:style w:type="paragraph" w:styleId="af3">
    <w:name w:val="Subtitle"/>
    <w:basedOn w:val="a"/>
    <w:next w:val="a"/>
    <w:uiPriority w:val="11"/>
    <w:qFormat/>
    <w:pPr>
      <w:keepNext/>
      <w:keepLines/>
      <w:spacing w:before="360" w:after="80"/>
    </w:pPr>
    <w:rPr>
      <w:rFonts w:ascii="Georgia" w:hAnsi="Georgia" w:eastAsia="Georgia" w:cs="Georgia"/>
      <w:i/>
      <w:color w:val="666666"/>
      <w:sz w:val="48"/>
      <w:szCs w:val="48"/>
    </w:rPr>
  </w:style>
  <w:style w:type="table" w:styleId="af4" w:customStyle="1">
    <w:basedOn w:val="TableNormal"/>
    <w:tblPr>
      <w:tblStyleRowBandSize w:val="1"/>
      <w:tblStyleColBandSize w:val="1"/>
      <w:tblCellMar>
        <w:top w:w="0" w:type="dxa"/>
        <w:left w:w="108" w:type="dxa"/>
        <w:bottom w:w="0" w:type="dxa"/>
        <w:right w:w="108" w:type="dxa"/>
      </w:tblCellMar>
    </w:tblPr>
  </w:style>
  <w:style w:type="table" w:styleId="af5" w:customStyle="1">
    <w:basedOn w:val="TableNormal"/>
    <w:tblPr>
      <w:tblStyleRowBandSize w:val="1"/>
      <w:tblStyleColBandSize w:val="1"/>
      <w:tblCellMar>
        <w:top w:w="0" w:type="dxa"/>
        <w:left w:w="108" w:type="dxa"/>
        <w:bottom w:w="0" w:type="dxa"/>
        <w:right w:w="108" w:type="dxa"/>
      </w:tblCellMar>
    </w:tblPr>
  </w:style>
  <w:style w:type="table" w:styleId="af6" w:customStyle="1">
    <w:basedOn w:val="TableNormal"/>
    <w:tblPr>
      <w:tblStyleRowBandSize w:val="1"/>
      <w:tblStyleColBandSize w:val="1"/>
      <w:tblCellMar>
        <w:top w:w="0" w:type="dxa"/>
        <w:left w:w="108" w:type="dxa"/>
        <w:bottom w:w="0" w:type="dxa"/>
        <w:right w:w="108" w:type="dxa"/>
      </w:tblCellMar>
    </w:tblPr>
  </w:style>
  <w:style w:type="table" w:styleId="af7" w:customStyle="1">
    <w:basedOn w:val="TableNormal"/>
    <w:tblPr>
      <w:tblStyleRowBandSize w:val="1"/>
      <w:tblStyleColBandSize w:val="1"/>
      <w:tblCellMar>
        <w:top w:w="0" w:type="dxa"/>
        <w:left w:w="108" w:type="dxa"/>
        <w:bottom w:w="0" w:type="dxa"/>
        <w:right w:w="108" w:type="dxa"/>
      </w:tblCellMar>
    </w:tblPr>
  </w:style>
  <w:style w:type="table" w:styleId="af8" w:customStyle="1">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jpg" Id="rId6" /><Relationship Type="http://schemas.openxmlformats.org/officeDocument/2006/relationships/customXml" Target="../customXml/item4.xml" Id="rId11" /><Relationship Type="http://schemas.openxmlformats.org/officeDocument/2006/relationships/webSettings" Target="webSettings.xml" Id="rId5" /><Relationship Type="http://schemas.openxmlformats.org/officeDocument/2006/relationships/customXml" Target="../customXml/item3.xml" Id="rId10" /><Relationship Type="http://schemas.openxmlformats.org/officeDocument/2006/relationships/settings" Target="settings.xml" Id="rId4" /><Relationship Type="http://schemas.openxmlformats.org/officeDocument/2006/relationships/customXml" Target="../customXml/item2.xml" Id="rId9" /><Relationship Type="http://schemas.openxmlformats.org/officeDocument/2006/relationships/glossaryDocument" Target="/word/glossary/document.xml" Id="Rc50db01d4afa4486" /><Relationship Type="http://schemas.openxmlformats.org/officeDocument/2006/relationships/header" Target="/word/header.xml" Id="Ra23d5fb20c4441dd" /><Relationship Type="http://schemas.openxmlformats.org/officeDocument/2006/relationships/header" Target="/word/header2.xml" Id="Ra75e5a5f432f4c3d" /><Relationship Type="http://schemas.openxmlformats.org/officeDocument/2006/relationships/footer" Target="/word/footer.xml" Id="Raa797d2e877d402c" /><Relationship Type="http://schemas.openxmlformats.org/officeDocument/2006/relationships/footer" Target="/word/footer2.xml" Id="Rf426f5dc4b5748c7" /></Relationships>
</file>

<file path=word/_rels/header2.xml.rels>&#65279;<?xml version="1.0" encoding="utf-8"?><Relationships xmlns="http://schemas.openxmlformats.org/package/2006/relationships"><Relationship Type="http://schemas.openxmlformats.org/officeDocument/2006/relationships/image" Target="/media/image.png" Id="Ra8b003617b1247a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2a15669-2f6a-450e-a1c1-d2bc21ce0487}"/>
      </w:docPartPr>
      <w:docPartBody>
        <w:p w14:paraId="31093164">
          <w:r>
            <w:rPr>
              <w:rStyle w:val="PlaceholderText"/>
            </w:rPr>
            <w:t/>
          </w:r>
        </w:p>
      </w:docPartBody>
    </w:docPart>
  </w:docParts>
</w:glossaryDocument>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f8NeCMV5rjUl+qi/2o0cLh8CKw==">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</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00BD19BD208A85514799145F065CA6E87C" ma:contentTypeVersion="2" ma:contentTypeDescription="Allows users to upload documents of any content type to a library. Unknown documents will be treated as their original content type in client applications." ma:contentTypeScope="" ma:versionID="827e4d232da78bd19896d8a3f51b74bf">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9D7DD36-D580-4C8A-9E24-96170DAE2285}"/>
</file>

<file path=customXml/itemProps3.xml><?xml version="1.0" encoding="utf-8"?>
<ds:datastoreItem xmlns:ds="http://schemas.openxmlformats.org/officeDocument/2006/customXml" ds:itemID="{C8D36D41-2FBD-4E6E-9D4E-E81799430F37}"/>
</file>

<file path=customXml/itemProps4.xml><?xml version="1.0" encoding="utf-8"?>
<ds:datastoreItem xmlns:ds="http://schemas.openxmlformats.org/officeDocument/2006/customXml" ds:itemID="{55D5E353-B733-4626-97CE-21A78211B31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Südmeyer, Isabelle</dc:creator>
  <lastModifiedBy>Alexandros Paspatis</lastModifiedBy>
  <revision>5</revision>
  <dcterms:created xsi:type="dcterms:W3CDTF">2018-10-29T08:51:00.0000000Z</dcterms:created>
  <dcterms:modified xsi:type="dcterms:W3CDTF">2021-10-25T11:39:56.8210397Z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0x01010400BD19BD208A85514799145F065CA6E87C</vt:lpwstr>
  </property>
</Properties>
</file>